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CE4B0" w14:textId="77777777" w:rsidR="00934E4C" w:rsidRPr="0080613D" w:rsidRDefault="00934E4C" w:rsidP="00934E4C">
      <w:pPr>
        <w:jc w:val="center"/>
        <w:rPr>
          <w:b/>
          <w:bCs/>
          <w:sz w:val="56"/>
          <w:szCs w:val="56"/>
        </w:rPr>
      </w:pPr>
    </w:p>
    <w:p w14:paraId="630AFF91" w14:textId="77777777" w:rsidR="00934E4C" w:rsidRPr="0080613D" w:rsidRDefault="00934E4C" w:rsidP="00934E4C">
      <w:pPr>
        <w:jc w:val="center"/>
        <w:rPr>
          <w:b/>
          <w:bCs/>
          <w:sz w:val="56"/>
          <w:szCs w:val="56"/>
        </w:rPr>
      </w:pPr>
    </w:p>
    <w:p w14:paraId="3D56A010" w14:textId="77777777" w:rsidR="00934E4C" w:rsidRPr="0080613D" w:rsidRDefault="00934E4C" w:rsidP="00934E4C">
      <w:pPr>
        <w:jc w:val="center"/>
        <w:rPr>
          <w:b/>
          <w:bCs/>
          <w:sz w:val="56"/>
          <w:szCs w:val="56"/>
        </w:rPr>
      </w:pPr>
    </w:p>
    <w:p w14:paraId="2FA6416B" w14:textId="77777777" w:rsidR="00934E4C" w:rsidRPr="0080613D" w:rsidRDefault="00934E4C" w:rsidP="00934E4C">
      <w:pPr>
        <w:jc w:val="center"/>
        <w:rPr>
          <w:b/>
          <w:bCs/>
          <w:sz w:val="56"/>
          <w:szCs w:val="56"/>
        </w:rPr>
      </w:pPr>
    </w:p>
    <w:p w14:paraId="7C69DE01" w14:textId="77777777" w:rsidR="00934E4C" w:rsidRPr="0080613D" w:rsidRDefault="00934E4C" w:rsidP="00934E4C">
      <w:pPr>
        <w:jc w:val="center"/>
        <w:rPr>
          <w:b/>
          <w:bCs/>
          <w:sz w:val="56"/>
          <w:szCs w:val="56"/>
        </w:rPr>
      </w:pPr>
    </w:p>
    <w:p w14:paraId="45F6A0B2" w14:textId="18288123" w:rsidR="00081A20" w:rsidRPr="0080613D" w:rsidRDefault="00934E4C" w:rsidP="00934E4C">
      <w:pPr>
        <w:jc w:val="center"/>
        <w:rPr>
          <w:rFonts w:ascii="Times New Roman" w:hAnsi="Times New Roman" w:cs="Times New Roman"/>
          <w:b/>
          <w:bCs/>
          <w:sz w:val="56"/>
          <w:szCs w:val="56"/>
          <w:u w:val="single"/>
        </w:rPr>
      </w:pPr>
      <w:r w:rsidRPr="0080613D">
        <w:rPr>
          <w:rFonts w:ascii="Times New Roman" w:hAnsi="Times New Roman" w:cs="Times New Roman"/>
          <w:b/>
          <w:bCs/>
          <w:sz w:val="56"/>
          <w:szCs w:val="56"/>
          <w:u w:val="single"/>
        </w:rPr>
        <w:t>Career Development Analysis</w:t>
      </w:r>
    </w:p>
    <w:p w14:paraId="5BEECFDE" w14:textId="77777777" w:rsidR="00934E4C" w:rsidRPr="0080613D" w:rsidRDefault="00934E4C" w:rsidP="00934E4C">
      <w:pPr>
        <w:jc w:val="center"/>
        <w:rPr>
          <w:rFonts w:ascii="Times New Roman" w:hAnsi="Times New Roman" w:cs="Times New Roman"/>
          <w:b/>
          <w:bCs/>
          <w:sz w:val="56"/>
          <w:szCs w:val="56"/>
          <w:u w:val="single"/>
        </w:rPr>
      </w:pPr>
    </w:p>
    <w:p w14:paraId="44627AA8" w14:textId="77777777" w:rsidR="00934E4C" w:rsidRPr="0080613D" w:rsidRDefault="00934E4C" w:rsidP="00934E4C">
      <w:pPr>
        <w:jc w:val="center"/>
        <w:rPr>
          <w:rFonts w:ascii="Times New Roman" w:hAnsi="Times New Roman" w:cs="Times New Roman"/>
          <w:b/>
          <w:bCs/>
          <w:sz w:val="56"/>
          <w:szCs w:val="56"/>
          <w:u w:val="single"/>
        </w:rPr>
      </w:pPr>
    </w:p>
    <w:p w14:paraId="079F7C30" w14:textId="77777777" w:rsidR="00934E4C" w:rsidRPr="0080613D" w:rsidRDefault="00934E4C" w:rsidP="00934E4C">
      <w:pPr>
        <w:jc w:val="center"/>
        <w:rPr>
          <w:rFonts w:ascii="Times New Roman" w:hAnsi="Times New Roman" w:cs="Times New Roman"/>
          <w:b/>
          <w:bCs/>
          <w:sz w:val="56"/>
          <w:szCs w:val="56"/>
          <w:u w:val="single"/>
        </w:rPr>
      </w:pPr>
    </w:p>
    <w:p w14:paraId="25480432" w14:textId="77777777" w:rsidR="00934E4C" w:rsidRPr="0080613D" w:rsidRDefault="00934E4C" w:rsidP="00934E4C">
      <w:pPr>
        <w:jc w:val="center"/>
        <w:rPr>
          <w:rFonts w:ascii="Times New Roman" w:hAnsi="Times New Roman" w:cs="Times New Roman"/>
          <w:b/>
          <w:bCs/>
          <w:sz w:val="56"/>
          <w:szCs w:val="56"/>
          <w:u w:val="single"/>
        </w:rPr>
      </w:pPr>
    </w:p>
    <w:p w14:paraId="08BDC2AB" w14:textId="77777777" w:rsidR="00934E4C" w:rsidRPr="0080613D" w:rsidRDefault="00934E4C" w:rsidP="00934E4C">
      <w:pPr>
        <w:jc w:val="center"/>
        <w:rPr>
          <w:rFonts w:ascii="Times New Roman" w:hAnsi="Times New Roman" w:cs="Times New Roman"/>
          <w:b/>
          <w:bCs/>
          <w:sz w:val="56"/>
          <w:szCs w:val="56"/>
          <w:u w:val="single"/>
        </w:rPr>
      </w:pPr>
    </w:p>
    <w:p w14:paraId="62C0D6E1" w14:textId="4652B8C1" w:rsidR="00934E4C" w:rsidRPr="0080613D" w:rsidRDefault="00934E4C" w:rsidP="00934E4C">
      <w:pPr>
        <w:pStyle w:val="ListParagraph"/>
        <w:numPr>
          <w:ilvl w:val="0"/>
          <w:numId w:val="1"/>
        </w:numPr>
        <w:jc w:val="right"/>
        <w:rPr>
          <w:rFonts w:ascii="Times New Roman" w:hAnsi="Times New Roman" w:cs="Times New Roman"/>
          <w:bCs/>
          <w:sz w:val="36"/>
          <w:szCs w:val="36"/>
        </w:rPr>
      </w:pPr>
      <w:r w:rsidRPr="0080613D">
        <w:rPr>
          <w:rFonts w:ascii="Times New Roman" w:hAnsi="Times New Roman" w:cs="Times New Roman"/>
          <w:bCs/>
          <w:sz w:val="36"/>
          <w:szCs w:val="36"/>
        </w:rPr>
        <w:t>By Priyanshi Gupta</w:t>
      </w:r>
    </w:p>
    <w:p w14:paraId="0EBB665D" w14:textId="135E27F7" w:rsidR="00934E4C" w:rsidRPr="0080613D" w:rsidRDefault="00934E4C" w:rsidP="00934E4C">
      <w:pPr>
        <w:jc w:val="center"/>
        <w:rPr>
          <w:rFonts w:ascii="Times New Roman" w:hAnsi="Times New Roman" w:cs="Times New Roman"/>
          <w:b/>
          <w:bCs/>
          <w:sz w:val="52"/>
          <w:szCs w:val="52"/>
        </w:rPr>
      </w:pPr>
      <w:r w:rsidRPr="0080613D">
        <w:rPr>
          <w:bCs/>
          <w:sz w:val="36"/>
          <w:szCs w:val="36"/>
        </w:rPr>
        <w:br w:type="page"/>
      </w:r>
      <w:r w:rsidRPr="0080613D">
        <w:rPr>
          <w:rFonts w:ascii="Times New Roman" w:hAnsi="Times New Roman" w:cs="Times New Roman"/>
          <w:b/>
          <w:bCs/>
          <w:sz w:val="52"/>
          <w:szCs w:val="52"/>
        </w:rPr>
        <w:lastRenderedPageBreak/>
        <w:t>Introduction</w:t>
      </w:r>
    </w:p>
    <w:p w14:paraId="2DD4FF20" w14:textId="77777777" w:rsidR="00934E4C" w:rsidRPr="0080613D" w:rsidRDefault="00934E4C" w:rsidP="00934E4C">
      <w:pPr>
        <w:rPr>
          <w:b/>
          <w:bCs/>
          <w:sz w:val="52"/>
          <w:szCs w:val="52"/>
        </w:rPr>
      </w:pPr>
    </w:p>
    <w:p w14:paraId="0B73BB31" w14:textId="56AB4991" w:rsidR="00934E4C" w:rsidRPr="0080613D" w:rsidRDefault="00934E4C" w:rsidP="00934E4C">
      <w:pPr>
        <w:jc w:val="both"/>
        <w:rPr>
          <w:rFonts w:ascii="Times New Roman" w:hAnsi="Times New Roman" w:cs="Times New Roman"/>
          <w:b/>
          <w:bCs/>
          <w:sz w:val="36"/>
          <w:szCs w:val="36"/>
        </w:rPr>
      </w:pPr>
      <w:r w:rsidRPr="0080613D">
        <w:rPr>
          <w:rFonts w:ascii="Times New Roman" w:hAnsi="Times New Roman" w:cs="Times New Roman"/>
          <w:sz w:val="36"/>
          <w:szCs w:val="36"/>
        </w:rPr>
        <w:t>Career development is a pivotal element in fostering employee satisfaction, retention, and overall productivity. In a competitive corporate environment, understanding and enhancing career growth opportunities for employees is crucial for organizational success. This report delves into various career development metrics within our company, focusing on departmental and job role analyses to uncover trends, disparities, and potential areas for improvement. The insights derived from this analysis will inform strategies aimed at optimizing employee development and maximizing organizational performance</w:t>
      </w:r>
      <w:r w:rsidRPr="0080613D">
        <w:rPr>
          <w:rFonts w:ascii="Times New Roman" w:hAnsi="Times New Roman" w:cs="Times New Roman"/>
          <w:b/>
          <w:bCs/>
          <w:sz w:val="36"/>
          <w:szCs w:val="36"/>
        </w:rPr>
        <w:t>.</w:t>
      </w:r>
    </w:p>
    <w:p w14:paraId="04321D0A" w14:textId="77777777" w:rsidR="00934E4C" w:rsidRPr="0080613D" w:rsidRDefault="00934E4C">
      <w:pPr>
        <w:rPr>
          <w:rFonts w:ascii="Times New Roman" w:hAnsi="Times New Roman" w:cs="Times New Roman"/>
          <w:b/>
          <w:bCs/>
          <w:sz w:val="36"/>
          <w:szCs w:val="36"/>
        </w:rPr>
      </w:pPr>
      <w:r w:rsidRPr="0080613D">
        <w:rPr>
          <w:rFonts w:ascii="Times New Roman" w:hAnsi="Times New Roman" w:cs="Times New Roman"/>
          <w:b/>
          <w:bCs/>
          <w:sz w:val="36"/>
          <w:szCs w:val="36"/>
        </w:rPr>
        <w:br w:type="page"/>
      </w:r>
    </w:p>
    <w:p w14:paraId="431D50A3" w14:textId="7727F760" w:rsidR="00934E4C" w:rsidRPr="0080613D" w:rsidRDefault="00934E4C" w:rsidP="00934E4C">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Objective</w:t>
      </w:r>
    </w:p>
    <w:p w14:paraId="4A188FC1" w14:textId="77777777" w:rsidR="00934E4C" w:rsidRPr="0080613D" w:rsidRDefault="00934E4C" w:rsidP="00934E4C">
      <w:pPr>
        <w:rPr>
          <w:rFonts w:ascii="Times New Roman" w:hAnsi="Times New Roman" w:cs="Times New Roman"/>
          <w:b/>
          <w:bCs/>
          <w:sz w:val="52"/>
          <w:szCs w:val="52"/>
        </w:rPr>
      </w:pPr>
    </w:p>
    <w:p w14:paraId="2A71D198" w14:textId="39D9D7F8" w:rsidR="00934E4C" w:rsidRPr="0080613D" w:rsidRDefault="00934E4C" w:rsidP="00934E4C">
      <w:pPr>
        <w:jc w:val="both"/>
        <w:rPr>
          <w:rFonts w:ascii="Times New Roman" w:hAnsi="Times New Roman" w:cs="Times New Roman"/>
          <w:sz w:val="36"/>
          <w:szCs w:val="36"/>
        </w:rPr>
      </w:pPr>
      <w:r w:rsidRPr="0080613D">
        <w:rPr>
          <w:rFonts w:ascii="Times New Roman" w:hAnsi="Times New Roman" w:cs="Times New Roman"/>
          <w:sz w:val="36"/>
          <w:szCs w:val="36"/>
        </w:rPr>
        <w:t xml:space="preserve">The primary objective of this analysis is to evaluate key career development metrics within our organization. These metrics include the average number of years employees spend at the company, the time elapsed since their last promotion, the duration spent in their current roles, their educational qualifications, and the average monthly income across different educational fields. By </w:t>
      </w:r>
      <w:r w:rsidRPr="0080613D">
        <w:rPr>
          <w:rFonts w:ascii="Times New Roman" w:hAnsi="Times New Roman" w:cs="Times New Roman"/>
          <w:sz w:val="36"/>
          <w:szCs w:val="36"/>
        </w:rPr>
        <w:t>analysing</w:t>
      </w:r>
      <w:r w:rsidRPr="0080613D">
        <w:rPr>
          <w:rFonts w:ascii="Times New Roman" w:hAnsi="Times New Roman" w:cs="Times New Roman"/>
          <w:sz w:val="36"/>
          <w:szCs w:val="36"/>
        </w:rPr>
        <w:t xml:space="preserve"> these parameters, we aim to identify trends and patterns that can guide improvements in our career development practices, ensuring that employees are supported and motivated throughout their professional journeys.</w:t>
      </w:r>
    </w:p>
    <w:p w14:paraId="753F08C0" w14:textId="77777777" w:rsidR="00934E4C" w:rsidRPr="0080613D" w:rsidRDefault="00934E4C">
      <w:pPr>
        <w:rPr>
          <w:rFonts w:ascii="Times New Roman" w:hAnsi="Times New Roman" w:cs="Times New Roman"/>
          <w:sz w:val="36"/>
          <w:szCs w:val="36"/>
        </w:rPr>
      </w:pPr>
      <w:r w:rsidRPr="0080613D">
        <w:rPr>
          <w:rFonts w:ascii="Times New Roman" w:hAnsi="Times New Roman" w:cs="Times New Roman"/>
          <w:sz w:val="36"/>
          <w:szCs w:val="36"/>
        </w:rPr>
        <w:br w:type="page"/>
      </w:r>
    </w:p>
    <w:p w14:paraId="71C8A7CA" w14:textId="4D22E747" w:rsidR="00934E4C" w:rsidRPr="0080613D" w:rsidRDefault="00D569AC" w:rsidP="00D569AC">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Methodology</w:t>
      </w:r>
    </w:p>
    <w:p w14:paraId="1C75E8CE" w14:textId="77777777" w:rsidR="00D569AC" w:rsidRPr="0080613D" w:rsidRDefault="00D569AC" w:rsidP="00D569AC">
      <w:pPr>
        <w:rPr>
          <w:rFonts w:ascii="Times New Roman" w:hAnsi="Times New Roman" w:cs="Times New Roman"/>
          <w:b/>
          <w:bCs/>
          <w:sz w:val="52"/>
          <w:szCs w:val="52"/>
        </w:rPr>
      </w:pPr>
    </w:p>
    <w:p w14:paraId="7C3A253E" w14:textId="77777777" w:rsidR="00D569AC" w:rsidRPr="00D569AC" w:rsidRDefault="00D569AC" w:rsidP="00D569AC">
      <w:pPr>
        <w:jc w:val="both"/>
        <w:rPr>
          <w:rFonts w:ascii="Times New Roman" w:hAnsi="Times New Roman" w:cs="Times New Roman"/>
          <w:sz w:val="36"/>
          <w:szCs w:val="36"/>
        </w:rPr>
      </w:pPr>
      <w:r w:rsidRPr="00D569AC">
        <w:rPr>
          <w:rFonts w:ascii="Times New Roman" w:hAnsi="Times New Roman" w:cs="Times New Roman"/>
          <w:sz w:val="36"/>
          <w:szCs w:val="36"/>
        </w:rPr>
        <w:t>To conduct this comprehensive analysis, we utilized data visualized through Power BI, a powerful business analytics tool that enables data visualization and sharing of insights across an organization. The methodology involved several key steps to ensure accurate and insightful analysis:</w:t>
      </w:r>
    </w:p>
    <w:p w14:paraId="5DB3C816" w14:textId="77777777" w:rsidR="00D569AC" w:rsidRPr="00D569AC" w:rsidRDefault="00D569AC" w:rsidP="00D569AC">
      <w:pPr>
        <w:jc w:val="both"/>
        <w:rPr>
          <w:rFonts w:ascii="Times New Roman" w:hAnsi="Times New Roman" w:cs="Times New Roman"/>
          <w:b/>
          <w:bCs/>
          <w:sz w:val="36"/>
          <w:szCs w:val="36"/>
        </w:rPr>
      </w:pPr>
      <w:r w:rsidRPr="00D569AC">
        <w:rPr>
          <w:rFonts w:ascii="Times New Roman" w:hAnsi="Times New Roman" w:cs="Times New Roman"/>
          <w:b/>
          <w:bCs/>
          <w:sz w:val="36"/>
          <w:szCs w:val="36"/>
        </w:rPr>
        <w:t>Data Collection</w:t>
      </w:r>
    </w:p>
    <w:p w14:paraId="550FEAE7" w14:textId="77777777" w:rsidR="00D569AC" w:rsidRPr="00D569AC" w:rsidRDefault="00D569AC" w:rsidP="00D569AC">
      <w:pPr>
        <w:jc w:val="both"/>
        <w:rPr>
          <w:rFonts w:ascii="Times New Roman" w:hAnsi="Times New Roman" w:cs="Times New Roman"/>
          <w:sz w:val="36"/>
          <w:szCs w:val="36"/>
        </w:rPr>
      </w:pPr>
      <w:r w:rsidRPr="00D569AC">
        <w:rPr>
          <w:rFonts w:ascii="Times New Roman" w:hAnsi="Times New Roman" w:cs="Times New Roman"/>
          <w:sz w:val="36"/>
          <w:szCs w:val="36"/>
        </w:rPr>
        <w:t>Data was collected from internal HR systems, employee surveys, and performance records. The data included information on employees' tenure at the company, time since their last promotion, duration in their current roles, education levels, job roles, and monthly incomes.</w:t>
      </w:r>
    </w:p>
    <w:p w14:paraId="5EB383DF" w14:textId="77777777" w:rsidR="00D569AC" w:rsidRPr="00D569AC" w:rsidRDefault="00D569AC" w:rsidP="00D569AC">
      <w:pPr>
        <w:jc w:val="both"/>
        <w:rPr>
          <w:rFonts w:ascii="Times New Roman" w:hAnsi="Times New Roman" w:cs="Times New Roman"/>
          <w:b/>
          <w:bCs/>
          <w:sz w:val="36"/>
          <w:szCs w:val="36"/>
        </w:rPr>
      </w:pPr>
      <w:r w:rsidRPr="00D569AC">
        <w:rPr>
          <w:rFonts w:ascii="Times New Roman" w:hAnsi="Times New Roman" w:cs="Times New Roman"/>
          <w:b/>
          <w:bCs/>
          <w:sz w:val="36"/>
          <w:szCs w:val="36"/>
        </w:rPr>
        <w:t>Data Preparation</w:t>
      </w:r>
    </w:p>
    <w:p w14:paraId="27D6E7B1" w14:textId="77777777" w:rsidR="00D569AC" w:rsidRPr="00D569AC" w:rsidRDefault="00D569AC" w:rsidP="00D569AC">
      <w:pPr>
        <w:jc w:val="both"/>
        <w:rPr>
          <w:rFonts w:ascii="Times New Roman" w:hAnsi="Times New Roman" w:cs="Times New Roman"/>
          <w:sz w:val="36"/>
          <w:szCs w:val="36"/>
        </w:rPr>
      </w:pPr>
      <w:r w:rsidRPr="00D569AC">
        <w:rPr>
          <w:rFonts w:ascii="Times New Roman" w:hAnsi="Times New Roman" w:cs="Times New Roman"/>
          <w:sz w:val="36"/>
          <w:szCs w:val="36"/>
        </w:rPr>
        <w:t>The collected data was cleaned and processed to ensure accuracy and consistency. This involved handling missing values, correcting any discrepancies, and standardizing the format of the data. The processed data was then imported into Power BI for analysis.</w:t>
      </w:r>
    </w:p>
    <w:p w14:paraId="7A83376E" w14:textId="77777777" w:rsidR="00D569AC" w:rsidRPr="00D569AC" w:rsidRDefault="00D569AC" w:rsidP="00D569AC">
      <w:pPr>
        <w:jc w:val="both"/>
        <w:rPr>
          <w:rFonts w:ascii="Times New Roman" w:hAnsi="Times New Roman" w:cs="Times New Roman"/>
          <w:b/>
          <w:bCs/>
          <w:sz w:val="36"/>
          <w:szCs w:val="36"/>
        </w:rPr>
      </w:pPr>
      <w:r w:rsidRPr="00D569AC">
        <w:rPr>
          <w:rFonts w:ascii="Times New Roman" w:hAnsi="Times New Roman" w:cs="Times New Roman"/>
          <w:b/>
          <w:bCs/>
          <w:sz w:val="36"/>
          <w:szCs w:val="36"/>
        </w:rPr>
        <w:t>Visualization Creation in Power BI</w:t>
      </w:r>
    </w:p>
    <w:p w14:paraId="16F277C4" w14:textId="77777777" w:rsidR="00D569AC" w:rsidRPr="00D569AC" w:rsidRDefault="00D569AC" w:rsidP="00D569AC">
      <w:pPr>
        <w:jc w:val="both"/>
        <w:rPr>
          <w:rFonts w:ascii="Times New Roman" w:hAnsi="Times New Roman" w:cs="Times New Roman"/>
          <w:sz w:val="36"/>
          <w:szCs w:val="36"/>
        </w:rPr>
      </w:pPr>
      <w:r w:rsidRPr="00D569AC">
        <w:rPr>
          <w:rFonts w:ascii="Times New Roman" w:hAnsi="Times New Roman" w:cs="Times New Roman"/>
          <w:sz w:val="36"/>
          <w:szCs w:val="36"/>
        </w:rPr>
        <w:t>In Power BI, various types of visualizations were created to represent the key metrics:</w:t>
      </w:r>
    </w:p>
    <w:p w14:paraId="6EE956F8" w14:textId="77777777" w:rsidR="00D569AC" w:rsidRPr="00D569AC" w:rsidRDefault="00D569AC" w:rsidP="00D569AC">
      <w:pPr>
        <w:numPr>
          <w:ilvl w:val="0"/>
          <w:numId w:val="2"/>
        </w:numPr>
        <w:jc w:val="both"/>
        <w:rPr>
          <w:rFonts w:ascii="Times New Roman" w:hAnsi="Times New Roman" w:cs="Times New Roman"/>
          <w:sz w:val="36"/>
          <w:szCs w:val="36"/>
        </w:rPr>
      </w:pPr>
      <w:r w:rsidRPr="00D569AC">
        <w:rPr>
          <w:rFonts w:ascii="Times New Roman" w:hAnsi="Times New Roman" w:cs="Times New Roman"/>
          <w:sz w:val="36"/>
          <w:szCs w:val="36"/>
          <w:u w:val="single"/>
        </w:rPr>
        <w:t>Bar Charts:</w:t>
      </w:r>
      <w:r w:rsidRPr="00D569AC">
        <w:rPr>
          <w:rFonts w:ascii="Times New Roman" w:hAnsi="Times New Roman" w:cs="Times New Roman"/>
          <w:sz w:val="36"/>
          <w:szCs w:val="36"/>
        </w:rPr>
        <w:t xml:space="preserve"> Used to show the average years at the company, average years since the last promotion, and average years in the current role by department. These visuals provide a clear comparison across different departments.</w:t>
      </w:r>
    </w:p>
    <w:p w14:paraId="08BA4DDA" w14:textId="77777777" w:rsidR="00D569AC" w:rsidRPr="00D569AC" w:rsidRDefault="00D569AC" w:rsidP="00D569AC">
      <w:pPr>
        <w:numPr>
          <w:ilvl w:val="0"/>
          <w:numId w:val="2"/>
        </w:numPr>
        <w:jc w:val="both"/>
        <w:rPr>
          <w:rFonts w:ascii="Times New Roman" w:hAnsi="Times New Roman" w:cs="Times New Roman"/>
          <w:sz w:val="36"/>
          <w:szCs w:val="36"/>
        </w:rPr>
      </w:pPr>
      <w:r w:rsidRPr="00D569AC">
        <w:rPr>
          <w:rFonts w:ascii="Times New Roman" w:hAnsi="Times New Roman" w:cs="Times New Roman"/>
          <w:sz w:val="36"/>
          <w:szCs w:val="36"/>
          <w:u w:val="single"/>
        </w:rPr>
        <w:lastRenderedPageBreak/>
        <w:t>Line Graphs:</w:t>
      </w:r>
      <w:r w:rsidRPr="00D569AC">
        <w:rPr>
          <w:rFonts w:ascii="Times New Roman" w:hAnsi="Times New Roman" w:cs="Times New Roman"/>
          <w:sz w:val="36"/>
          <w:szCs w:val="36"/>
        </w:rPr>
        <w:t xml:space="preserve"> Employed to illustrate the average years at the company and the percent salary hike by job role. The dual-axis line graph highlights the relationship between tenure and salary increases for different job roles.</w:t>
      </w:r>
    </w:p>
    <w:p w14:paraId="6E494B15" w14:textId="77777777" w:rsidR="00D569AC" w:rsidRPr="00D569AC" w:rsidRDefault="00D569AC" w:rsidP="00D569AC">
      <w:pPr>
        <w:numPr>
          <w:ilvl w:val="0"/>
          <w:numId w:val="2"/>
        </w:numPr>
        <w:jc w:val="both"/>
        <w:rPr>
          <w:rFonts w:ascii="Times New Roman" w:hAnsi="Times New Roman" w:cs="Times New Roman"/>
          <w:sz w:val="36"/>
          <w:szCs w:val="36"/>
        </w:rPr>
      </w:pPr>
      <w:r w:rsidRPr="00D569AC">
        <w:rPr>
          <w:rFonts w:ascii="Times New Roman" w:hAnsi="Times New Roman" w:cs="Times New Roman"/>
          <w:sz w:val="36"/>
          <w:szCs w:val="36"/>
          <w:u w:val="single"/>
        </w:rPr>
        <w:t>Pie Charts:</w:t>
      </w:r>
      <w:r w:rsidRPr="00D569AC">
        <w:rPr>
          <w:rFonts w:ascii="Times New Roman" w:hAnsi="Times New Roman" w:cs="Times New Roman"/>
          <w:sz w:val="36"/>
          <w:szCs w:val="36"/>
        </w:rPr>
        <w:t xml:space="preserve"> Utilized to display the distribution of education levels across the company. This visual makes it easy to see the proportion of employees with different educational qualifications.</w:t>
      </w:r>
    </w:p>
    <w:p w14:paraId="0CD248E3" w14:textId="77777777" w:rsidR="00D569AC" w:rsidRPr="00D569AC" w:rsidRDefault="00D569AC" w:rsidP="00D569AC">
      <w:pPr>
        <w:numPr>
          <w:ilvl w:val="0"/>
          <w:numId w:val="2"/>
        </w:numPr>
        <w:jc w:val="both"/>
        <w:rPr>
          <w:rFonts w:ascii="Times New Roman" w:hAnsi="Times New Roman" w:cs="Times New Roman"/>
          <w:sz w:val="36"/>
          <w:szCs w:val="36"/>
        </w:rPr>
      </w:pPr>
      <w:r w:rsidRPr="00D569AC">
        <w:rPr>
          <w:rFonts w:ascii="Times New Roman" w:hAnsi="Times New Roman" w:cs="Times New Roman"/>
          <w:sz w:val="36"/>
          <w:szCs w:val="36"/>
          <w:u w:val="single"/>
        </w:rPr>
        <w:t>Tables:</w:t>
      </w:r>
      <w:r w:rsidRPr="00D569AC">
        <w:rPr>
          <w:rFonts w:ascii="Times New Roman" w:hAnsi="Times New Roman" w:cs="Times New Roman"/>
          <w:sz w:val="36"/>
          <w:szCs w:val="36"/>
        </w:rPr>
        <w:t xml:space="preserve"> Created to present the average monthly income by education field. This format allows for straightforward comparison of income levels across various educational backgrounds.</w:t>
      </w:r>
    </w:p>
    <w:p w14:paraId="7A42E170" w14:textId="1135A816" w:rsidR="00D569AC" w:rsidRPr="00D569AC" w:rsidRDefault="00D569AC" w:rsidP="00D569AC">
      <w:pPr>
        <w:numPr>
          <w:ilvl w:val="0"/>
          <w:numId w:val="2"/>
        </w:numPr>
        <w:jc w:val="both"/>
        <w:rPr>
          <w:rFonts w:ascii="Times New Roman" w:hAnsi="Times New Roman" w:cs="Times New Roman"/>
          <w:sz w:val="36"/>
          <w:szCs w:val="36"/>
        </w:rPr>
      </w:pPr>
      <w:r w:rsidRPr="00D569AC">
        <w:rPr>
          <w:rFonts w:ascii="Times New Roman" w:hAnsi="Times New Roman" w:cs="Times New Roman"/>
          <w:sz w:val="36"/>
          <w:szCs w:val="36"/>
          <w:u w:val="single"/>
        </w:rPr>
        <w:t>Combined</w:t>
      </w:r>
      <w:r w:rsidRPr="0080613D">
        <w:rPr>
          <w:rFonts w:ascii="Times New Roman" w:hAnsi="Times New Roman" w:cs="Times New Roman"/>
          <w:sz w:val="36"/>
          <w:szCs w:val="36"/>
          <w:u w:val="single"/>
        </w:rPr>
        <w:t xml:space="preserve"> </w:t>
      </w:r>
      <w:r w:rsidRPr="00D569AC">
        <w:rPr>
          <w:rFonts w:ascii="Times New Roman" w:hAnsi="Times New Roman" w:cs="Times New Roman"/>
          <w:sz w:val="36"/>
          <w:szCs w:val="36"/>
          <w:u w:val="single"/>
        </w:rPr>
        <w:t>Line Charts:</w:t>
      </w:r>
      <w:r w:rsidRPr="00D569AC">
        <w:rPr>
          <w:rFonts w:ascii="Times New Roman" w:hAnsi="Times New Roman" w:cs="Times New Roman"/>
          <w:sz w:val="36"/>
          <w:szCs w:val="36"/>
        </w:rPr>
        <w:t xml:space="preserve"> Used to compare the average years in the current company and percent salary hike by job role in a single visualization, providing a dual perspective on tenure and compensation trends</w:t>
      </w:r>
      <w:r w:rsidRPr="0080613D">
        <w:rPr>
          <w:rFonts w:ascii="Times New Roman" w:hAnsi="Times New Roman" w:cs="Times New Roman"/>
          <w:sz w:val="36"/>
          <w:szCs w:val="36"/>
        </w:rPr>
        <w:t xml:space="preserve"> across different job roles.</w:t>
      </w:r>
    </w:p>
    <w:p w14:paraId="72CF6FA2" w14:textId="22534EA2" w:rsidR="00D569AC" w:rsidRPr="0080613D" w:rsidRDefault="00D569AC" w:rsidP="00D569AC">
      <w:pPr>
        <w:jc w:val="both"/>
        <w:rPr>
          <w:ins w:id="0" w:author="PUSPAL SINGHA" w:date="2024-07-06T23:33:00Z" w16du:dateUtc="2024-07-06T18:03:00Z"/>
          <w:rFonts w:ascii="Times New Roman" w:hAnsi="Times New Roman" w:cs="Times New Roman"/>
          <w:sz w:val="36"/>
          <w:szCs w:val="36"/>
        </w:rPr>
      </w:pPr>
      <w:r w:rsidRPr="00D569AC">
        <w:rPr>
          <w:rFonts w:ascii="Times New Roman" w:hAnsi="Times New Roman" w:cs="Times New Roman"/>
          <w:sz w:val="36"/>
          <w:szCs w:val="36"/>
        </w:rPr>
        <w:t>Each visualization was carefully designed to highlight relevant insights and trends. Filters and slicers were added to the dashboard to enable interactive analysis, allowing users to drill down into specific departments, job roles, or education level</w:t>
      </w:r>
      <w:r w:rsidRPr="0080613D">
        <w:rPr>
          <w:rFonts w:ascii="Times New Roman" w:hAnsi="Times New Roman" w:cs="Times New Roman"/>
          <w:sz w:val="36"/>
          <w:szCs w:val="36"/>
        </w:rPr>
        <w:t>s.</w:t>
      </w:r>
    </w:p>
    <w:p w14:paraId="70FC72DE" w14:textId="77777777" w:rsidR="00D569AC" w:rsidRPr="0080613D" w:rsidRDefault="00D569AC">
      <w:pPr>
        <w:rPr>
          <w:ins w:id="1" w:author="PUSPAL SINGHA" w:date="2024-07-06T23:33:00Z" w16du:dateUtc="2024-07-06T18:03:00Z"/>
          <w:rFonts w:ascii="Times New Roman" w:hAnsi="Times New Roman" w:cs="Times New Roman"/>
          <w:sz w:val="36"/>
          <w:szCs w:val="36"/>
        </w:rPr>
      </w:pPr>
      <w:ins w:id="2" w:author="PUSPAL SINGHA" w:date="2024-07-06T23:33:00Z" w16du:dateUtc="2024-07-06T18:03:00Z">
        <w:r w:rsidRPr="0080613D">
          <w:rPr>
            <w:rFonts w:ascii="Times New Roman" w:hAnsi="Times New Roman" w:cs="Times New Roman"/>
            <w:sz w:val="36"/>
            <w:szCs w:val="36"/>
          </w:rPr>
          <w:br w:type="page"/>
        </w:r>
      </w:ins>
    </w:p>
    <w:p w14:paraId="382C9B6C" w14:textId="23A45FE6" w:rsidR="00D569AC" w:rsidRPr="0080613D" w:rsidRDefault="00D569AC" w:rsidP="00D569AC">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Interpretation</w:t>
      </w:r>
    </w:p>
    <w:p w14:paraId="3733A77F" w14:textId="77777777" w:rsidR="00D569AC" w:rsidRPr="0080613D" w:rsidRDefault="00D569AC" w:rsidP="00D569AC">
      <w:pPr>
        <w:rPr>
          <w:rFonts w:ascii="Times New Roman" w:hAnsi="Times New Roman" w:cs="Times New Roman"/>
          <w:b/>
          <w:bCs/>
          <w:sz w:val="52"/>
          <w:szCs w:val="52"/>
        </w:rPr>
      </w:pPr>
    </w:p>
    <w:p w14:paraId="65EDA4C1"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Average Years at Company</w:t>
      </w:r>
    </w:p>
    <w:p w14:paraId="68D65C20"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The data indicates that employees in the Sales department have the longest average tenure, at 7.28 years, followed closely by those in Human Resources at 7.24 years. Research &amp; Development employees have a slightly shorter average tenure of 6.86 years. This suggests a relatively stable workforce across these departments, with employees tending to stay with the company for an extended period.</w:t>
      </w:r>
    </w:p>
    <w:p w14:paraId="02991391" w14:textId="77777777" w:rsidR="00D569AC" w:rsidRPr="0080613D" w:rsidRDefault="00D569AC" w:rsidP="00D569AC">
      <w:pPr>
        <w:jc w:val="both"/>
        <w:rPr>
          <w:rFonts w:ascii="Times New Roman" w:hAnsi="Times New Roman" w:cs="Times New Roman"/>
          <w:sz w:val="36"/>
          <w:szCs w:val="36"/>
        </w:rPr>
      </w:pPr>
    </w:p>
    <w:p w14:paraId="45905048"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Average Years Since Last Promotion</w:t>
      </w:r>
    </w:p>
    <w:p w14:paraId="4C64B33F"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When examining the time elapsed since the last promotion, Sales employees have the longest duration, averaging 2.35 years. Research &amp; Development employees follow with 2.14 years, while Human Resources employees have the shortest duration at 1.78 years. This indicates a potential need for more frequent promotional opportunities, particularly within the Sales department.</w:t>
      </w:r>
    </w:p>
    <w:p w14:paraId="4E3D679B" w14:textId="77777777" w:rsidR="00D569AC" w:rsidRPr="0080613D" w:rsidRDefault="00D569AC" w:rsidP="00D569AC">
      <w:pPr>
        <w:jc w:val="both"/>
        <w:rPr>
          <w:rFonts w:ascii="Times New Roman" w:hAnsi="Times New Roman" w:cs="Times New Roman"/>
          <w:sz w:val="36"/>
          <w:szCs w:val="36"/>
        </w:rPr>
      </w:pPr>
    </w:p>
    <w:p w14:paraId="24BC787B"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Average Years in Current Role</w:t>
      </w:r>
    </w:p>
    <w:p w14:paraId="6D66D1FC"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 xml:space="preserve">Employees in the Sales department also tend to stay longer in their current roles, with an average of 4.49 years. Research &amp; Development employees have an average of 4.16 years in their current roles, and Human Resources employees have an average of 3.54 years. This pattern suggests that Sales </w:t>
      </w:r>
      <w:r w:rsidRPr="0080613D">
        <w:rPr>
          <w:rFonts w:ascii="Times New Roman" w:hAnsi="Times New Roman" w:cs="Times New Roman"/>
          <w:sz w:val="36"/>
          <w:szCs w:val="36"/>
        </w:rPr>
        <w:lastRenderedPageBreak/>
        <w:t>employees may experience less role mobility compared to their counterparts in other departments.</w:t>
      </w:r>
    </w:p>
    <w:p w14:paraId="1C929F71" w14:textId="77777777" w:rsidR="00D569AC" w:rsidRPr="0080613D" w:rsidRDefault="00D569AC" w:rsidP="00D569AC">
      <w:pPr>
        <w:jc w:val="both"/>
        <w:rPr>
          <w:rFonts w:ascii="Times New Roman" w:hAnsi="Times New Roman" w:cs="Times New Roman"/>
          <w:sz w:val="36"/>
          <w:szCs w:val="36"/>
        </w:rPr>
      </w:pPr>
    </w:p>
    <w:p w14:paraId="3FFB854C"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Average Years at Company and Percent Salary Hike by Job Role</w:t>
      </w:r>
    </w:p>
    <w:p w14:paraId="2F3586E2"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An in-depth look at job roles reveals that Managers and Research Directors have the highest average tenure and enjoy the most significant salary hikes. Conversely, Sales Representatives have the lowest tenure and receive the smallest salary increases. This disparity highlights a potential area for improvement in terms of career advancement and compensation for Sales Representatives.</w:t>
      </w:r>
    </w:p>
    <w:p w14:paraId="33845083" w14:textId="77777777" w:rsidR="00D569AC" w:rsidRPr="0080613D" w:rsidRDefault="00D569AC" w:rsidP="00D569AC">
      <w:pPr>
        <w:jc w:val="both"/>
        <w:rPr>
          <w:rFonts w:ascii="Times New Roman" w:hAnsi="Times New Roman" w:cs="Times New Roman"/>
          <w:sz w:val="36"/>
          <w:szCs w:val="36"/>
        </w:rPr>
      </w:pPr>
    </w:p>
    <w:p w14:paraId="76118535"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Average Education Level by Job Role</w:t>
      </w:r>
    </w:p>
    <w:p w14:paraId="1930375F"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Research Directors possess the highest average education level, with an average of 3.5 (on a scale where 1 represents a lower degree and higher numbers represent advanced degrees). Sales Representatives, on the other hand, have the lowest average education level at 1.5. This discrepancy underscores the importance of educational support and development opportunities for roles with lower educational attainment.</w:t>
      </w:r>
    </w:p>
    <w:p w14:paraId="69C8E764" w14:textId="77777777" w:rsidR="00D569AC" w:rsidRPr="0080613D" w:rsidRDefault="00D569AC" w:rsidP="00D569AC">
      <w:pPr>
        <w:jc w:val="both"/>
        <w:rPr>
          <w:rFonts w:ascii="Times New Roman" w:hAnsi="Times New Roman" w:cs="Times New Roman"/>
          <w:sz w:val="36"/>
          <w:szCs w:val="36"/>
        </w:rPr>
      </w:pPr>
    </w:p>
    <w:p w14:paraId="5B61C3CA"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Education Level Distribution</w:t>
      </w:r>
    </w:p>
    <w:p w14:paraId="50A0FBC4"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 xml:space="preserve">The distribution of education levels within the company shows that </w:t>
      </w:r>
      <w:proofErr w:type="gramStart"/>
      <w:r w:rsidRPr="0080613D">
        <w:rPr>
          <w:rFonts w:ascii="Times New Roman" w:hAnsi="Times New Roman" w:cs="Times New Roman"/>
          <w:sz w:val="36"/>
          <w:szCs w:val="36"/>
        </w:rPr>
        <w:t>Bachelor's</w:t>
      </w:r>
      <w:proofErr w:type="gramEnd"/>
      <w:r w:rsidRPr="0080613D">
        <w:rPr>
          <w:rFonts w:ascii="Times New Roman" w:hAnsi="Times New Roman" w:cs="Times New Roman"/>
          <w:sz w:val="36"/>
          <w:szCs w:val="36"/>
        </w:rPr>
        <w:t xml:space="preserve"> degrees are the most common, accounting for 38.11% of the workforce. Master's degrees follow at 27.07%, Technical degrees at 19.44%, Doctorates at 11.56%, and other qualifications at 3.27%. This diverse educational background </w:t>
      </w:r>
      <w:r w:rsidRPr="0080613D">
        <w:rPr>
          <w:rFonts w:ascii="Times New Roman" w:hAnsi="Times New Roman" w:cs="Times New Roman"/>
          <w:sz w:val="36"/>
          <w:szCs w:val="36"/>
        </w:rPr>
        <w:lastRenderedPageBreak/>
        <w:t>highlights the need for tailored development programs to meet the varying educational needs of employees.</w:t>
      </w:r>
    </w:p>
    <w:p w14:paraId="4AE770CF" w14:textId="77777777" w:rsidR="00D569AC" w:rsidRPr="0080613D" w:rsidRDefault="00D569AC" w:rsidP="00D569AC">
      <w:pPr>
        <w:jc w:val="both"/>
        <w:rPr>
          <w:rFonts w:ascii="Times New Roman" w:hAnsi="Times New Roman" w:cs="Times New Roman"/>
          <w:sz w:val="36"/>
          <w:szCs w:val="36"/>
        </w:rPr>
      </w:pPr>
    </w:p>
    <w:p w14:paraId="2BDF908A" w14:textId="77777777" w:rsidR="00D569AC" w:rsidRPr="0080613D" w:rsidRDefault="00D569AC" w:rsidP="00D569AC">
      <w:pPr>
        <w:jc w:val="both"/>
        <w:rPr>
          <w:rFonts w:ascii="Times New Roman" w:hAnsi="Times New Roman" w:cs="Times New Roman"/>
          <w:b/>
          <w:bCs/>
          <w:sz w:val="36"/>
          <w:szCs w:val="36"/>
        </w:rPr>
      </w:pPr>
      <w:r w:rsidRPr="0080613D">
        <w:rPr>
          <w:rFonts w:ascii="Times New Roman" w:hAnsi="Times New Roman" w:cs="Times New Roman"/>
          <w:b/>
          <w:bCs/>
          <w:sz w:val="36"/>
          <w:szCs w:val="36"/>
        </w:rPr>
        <w:t>Average Monthly Income by Education Field</w:t>
      </w:r>
    </w:p>
    <w:p w14:paraId="417C81B8" w14:textId="3F35EF3E" w:rsidR="00D569AC" w:rsidRPr="0080613D" w:rsidRDefault="00D569AC" w:rsidP="00D569AC">
      <w:pPr>
        <w:jc w:val="both"/>
        <w:rPr>
          <w:rFonts w:ascii="Times New Roman" w:hAnsi="Times New Roman" w:cs="Times New Roman"/>
          <w:sz w:val="36"/>
          <w:szCs w:val="36"/>
        </w:rPr>
      </w:pPr>
      <w:proofErr w:type="spellStart"/>
      <w:r w:rsidRPr="0080613D">
        <w:rPr>
          <w:rFonts w:ascii="Times New Roman" w:hAnsi="Times New Roman" w:cs="Times New Roman"/>
          <w:sz w:val="36"/>
          <w:szCs w:val="36"/>
        </w:rPr>
        <w:t>Analyzing</w:t>
      </w:r>
      <w:proofErr w:type="spellEnd"/>
      <w:r w:rsidRPr="0080613D">
        <w:rPr>
          <w:rFonts w:ascii="Times New Roman" w:hAnsi="Times New Roman" w:cs="Times New Roman"/>
          <w:sz w:val="36"/>
          <w:szCs w:val="36"/>
        </w:rPr>
        <w:t xml:space="preserve"> the average monthly income by education field reveals that employees in Marketing and Human Resources earn the highest, with averages of $7348.58 and $7241.15, respectively. Conversely, employees with Technical Degrees have the lowest average monthly income at $5758.30. This indicates potential income disparities that may need to be addressed to ensure equitable compensation across different educational backgrounds.</w:t>
      </w:r>
    </w:p>
    <w:p w14:paraId="1327F378" w14:textId="77777777"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br w:type="page"/>
      </w:r>
    </w:p>
    <w:p w14:paraId="787F1AD9" w14:textId="4CCF570A" w:rsidR="00D569AC" w:rsidRPr="00D569AC" w:rsidRDefault="00D569AC" w:rsidP="00D569AC">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Conclusion</w:t>
      </w:r>
    </w:p>
    <w:p w14:paraId="6DAAC9C9" w14:textId="77777777" w:rsidR="00D569AC" w:rsidRPr="0080613D" w:rsidRDefault="00D569AC" w:rsidP="00D569AC">
      <w:pPr>
        <w:rPr>
          <w:rFonts w:ascii="Times New Roman" w:hAnsi="Times New Roman" w:cs="Times New Roman"/>
          <w:b/>
          <w:bCs/>
          <w:sz w:val="52"/>
          <w:szCs w:val="52"/>
        </w:rPr>
      </w:pPr>
    </w:p>
    <w:p w14:paraId="5E9C9494" w14:textId="324EA9F2" w:rsidR="00D569AC" w:rsidRPr="0080613D" w:rsidRDefault="00D569AC" w:rsidP="00D569AC">
      <w:pPr>
        <w:jc w:val="both"/>
        <w:rPr>
          <w:rFonts w:ascii="Times New Roman" w:hAnsi="Times New Roman" w:cs="Times New Roman"/>
          <w:sz w:val="36"/>
          <w:szCs w:val="36"/>
        </w:rPr>
      </w:pPr>
      <w:r w:rsidRPr="0080613D">
        <w:rPr>
          <w:rFonts w:ascii="Times New Roman" w:hAnsi="Times New Roman" w:cs="Times New Roman"/>
          <w:sz w:val="36"/>
          <w:szCs w:val="36"/>
        </w:rPr>
        <w:t>The analysis of career development metrics within our company reveals several key insights. Employees in Sales and Human Resources departments have longer average tenures, but Sales employees face longer durations since their last promotion and longer periods in their current roles. Managers and Research Directors enjoy higher tenures and salary hikes, while Sales Representatives lag in these areas. Additionally, there is a notable disparity in educational levels, with Research Directors having the highest and Sales Representatives the lowest. These findings indicate specific areas where our career development practices can be enhanced to better support our employees.</w:t>
      </w:r>
    </w:p>
    <w:p w14:paraId="0EDA86E1" w14:textId="77777777" w:rsidR="00D569AC" w:rsidRPr="0080613D" w:rsidRDefault="00D569AC">
      <w:pPr>
        <w:rPr>
          <w:rFonts w:ascii="Times New Roman" w:hAnsi="Times New Roman" w:cs="Times New Roman"/>
          <w:sz w:val="36"/>
          <w:szCs w:val="36"/>
        </w:rPr>
      </w:pPr>
      <w:r w:rsidRPr="0080613D">
        <w:rPr>
          <w:rFonts w:ascii="Times New Roman" w:hAnsi="Times New Roman" w:cs="Times New Roman"/>
          <w:sz w:val="36"/>
          <w:szCs w:val="36"/>
        </w:rPr>
        <w:br w:type="page"/>
      </w:r>
    </w:p>
    <w:p w14:paraId="2701FB84" w14:textId="77777777" w:rsidR="0080613D" w:rsidRPr="0080613D" w:rsidRDefault="0080613D" w:rsidP="0080613D">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Identified Areas of Improvement</w:t>
      </w:r>
    </w:p>
    <w:p w14:paraId="26776D59" w14:textId="77777777" w:rsidR="0080613D" w:rsidRPr="0080613D" w:rsidRDefault="0080613D" w:rsidP="0080613D">
      <w:pPr>
        <w:ind w:left="720"/>
        <w:jc w:val="both"/>
        <w:rPr>
          <w:rFonts w:ascii="Times New Roman" w:hAnsi="Times New Roman" w:cs="Times New Roman"/>
          <w:sz w:val="36"/>
          <w:szCs w:val="36"/>
        </w:rPr>
      </w:pPr>
    </w:p>
    <w:p w14:paraId="121AC99A" w14:textId="388376F5" w:rsidR="0080613D" w:rsidRPr="0080613D" w:rsidRDefault="0080613D" w:rsidP="0080613D">
      <w:pPr>
        <w:numPr>
          <w:ilvl w:val="0"/>
          <w:numId w:val="3"/>
        </w:numPr>
        <w:jc w:val="both"/>
        <w:rPr>
          <w:rFonts w:ascii="Times New Roman" w:hAnsi="Times New Roman" w:cs="Times New Roman"/>
          <w:sz w:val="36"/>
          <w:szCs w:val="36"/>
        </w:rPr>
      </w:pPr>
      <w:r w:rsidRPr="0080613D">
        <w:rPr>
          <w:rFonts w:ascii="Times New Roman" w:hAnsi="Times New Roman" w:cs="Times New Roman"/>
          <w:b/>
          <w:bCs/>
          <w:sz w:val="36"/>
          <w:szCs w:val="36"/>
        </w:rPr>
        <w:t>Promotion Frequency in Sales:</w:t>
      </w:r>
      <w:r w:rsidRPr="0080613D">
        <w:rPr>
          <w:rFonts w:ascii="Times New Roman" w:hAnsi="Times New Roman" w:cs="Times New Roman"/>
          <w:sz w:val="36"/>
          <w:szCs w:val="36"/>
        </w:rPr>
        <w:t xml:space="preserve"> Sales employees experience longer intervals since their last promotion, suggesting a need for more frequent promotional opportunities.</w:t>
      </w:r>
    </w:p>
    <w:p w14:paraId="28B4D9D6" w14:textId="77777777" w:rsidR="0080613D" w:rsidRPr="0080613D" w:rsidRDefault="0080613D" w:rsidP="0080613D">
      <w:pPr>
        <w:numPr>
          <w:ilvl w:val="0"/>
          <w:numId w:val="3"/>
        </w:numPr>
        <w:jc w:val="both"/>
        <w:rPr>
          <w:rFonts w:ascii="Times New Roman" w:hAnsi="Times New Roman" w:cs="Times New Roman"/>
          <w:sz w:val="36"/>
          <w:szCs w:val="36"/>
        </w:rPr>
      </w:pPr>
      <w:r w:rsidRPr="0080613D">
        <w:rPr>
          <w:rFonts w:ascii="Times New Roman" w:hAnsi="Times New Roman" w:cs="Times New Roman"/>
          <w:b/>
          <w:bCs/>
          <w:sz w:val="36"/>
          <w:szCs w:val="36"/>
        </w:rPr>
        <w:t>Role Duration in Sales:</w:t>
      </w:r>
      <w:r w:rsidRPr="0080613D">
        <w:rPr>
          <w:rFonts w:ascii="Times New Roman" w:hAnsi="Times New Roman" w:cs="Times New Roman"/>
          <w:sz w:val="36"/>
          <w:szCs w:val="36"/>
        </w:rPr>
        <w:t xml:space="preserve"> The extended duration of Sales employees in their current roles indicates a potential lack of mobility and career progression.</w:t>
      </w:r>
    </w:p>
    <w:p w14:paraId="3D15A5C2" w14:textId="77777777" w:rsidR="0080613D" w:rsidRPr="0080613D" w:rsidRDefault="0080613D" w:rsidP="0080613D">
      <w:pPr>
        <w:numPr>
          <w:ilvl w:val="0"/>
          <w:numId w:val="3"/>
        </w:numPr>
        <w:jc w:val="both"/>
        <w:rPr>
          <w:rFonts w:ascii="Times New Roman" w:hAnsi="Times New Roman" w:cs="Times New Roman"/>
          <w:sz w:val="36"/>
          <w:szCs w:val="36"/>
        </w:rPr>
      </w:pPr>
      <w:r w:rsidRPr="0080613D">
        <w:rPr>
          <w:rFonts w:ascii="Times New Roman" w:hAnsi="Times New Roman" w:cs="Times New Roman"/>
          <w:b/>
          <w:bCs/>
          <w:sz w:val="36"/>
          <w:szCs w:val="36"/>
        </w:rPr>
        <w:t>Salary Hikes for Sales Representatives:</w:t>
      </w:r>
      <w:r w:rsidRPr="0080613D">
        <w:rPr>
          <w:rFonts w:ascii="Times New Roman" w:hAnsi="Times New Roman" w:cs="Times New Roman"/>
          <w:sz w:val="36"/>
          <w:szCs w:val="36"/>
        </w:rPr>
        <w:t xml:space="preserve"> The lower salary hikes for Sales Representatives highlight the need for a review of compensation policies.</w:t>
      </w:r>
    </w:p>
    <w:p w14:paraId="0284D41A" w14:textId="105BBAA4" w:rsidR="0080613D" w:rsidRPr="0080613D" w:rsidRDefault="0080613D" w:rsidP="0080613D">
      <w:pPr>
        <w:numPr>
          <w:ilvl w:val="0"/>
          <w:numId w:val="3"/>
        </w:numPr>
        <w:jc w:val="both"/>
        <w:rPr>
          <w:rFonts w:ascii="Times New Roman" w:hAnsi="Times New Roman" w:cs="Times New Roman"/>
          <w:sz w:val="36"/>
          <w:szCs w:val="36"/>
        </w:rPr>
      </w:pPr>
      <w:r w:rsidRPr="0080613D">
        <w:rPr>
          <w:rFonts w:ascii="Times New Roman" w:hAnsi="Times New Roman" w:cs="Times New Roman"/>
          <w:b/>
          <w:bCs/>
          <w:sz w:val="36"/>
          <w:szCs w:val="36"/>
        </w:rPr>
        <w:t>Education Levels:</w:t>
      </w:r>
      <w:r w:rsidRPr="0080613D">
        <w:rPr>
          <w:rFonts w:ascii="Times New Roman" w:hAnsi="Times New Roman" w:cs="Times New Roman"/>
          <w:sz w:val="36"/>
          <w:szCs w:val="36"/>
        </w:rPr>
        <w:t xml:space="preserve"> The lower education levels among Sales Representatives suggest a need for enhanced educational support programs.</w:t>
      </w:r>
    </w:p>
    <w:p w14:paraId="2A13D54F" w14:textId="77777777" w:rsidR="0080613D" w:rsidRPr="0080613D" w:rsidRDefault="0080613D">
      <w:pPr>
        <w:rPr>
          <w:rFonts w:ascii="Times New Roman" w:hAnsi="Times New Roman" w:cs="Times New Roman"/>
          <w:sz w:val="36"/>
          <w:szCs w:val="36"/>
        </w:rPr>
      </w:pPr>
      <w:r w:rsidRPr="0080613D">
        <w:rPr>
          <w:rFonts w:ascii="Times New Roman" w:hAnsi="Times New Roman" w:cs="Times New Roman"/>
          <w:sz w:val="36"/>
          <w:szCs w:val="36"/>
        </w:rPr>
        <w:br w:type="page"/>
      </w:r>
    </w:p>
    <w:p w14:paraId="3B59EEE5" w14:textId="77777777" w:rsidR="0080613D" w:rsidRPr="0080613D" w:rsidRDefault="0080613D" w:rsidP="0080613D">
      <w:pPr>
        <w:ind w:left="720"/>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Proposed Strategies</w:t>
      </w:r>
    </w:p>
    <w:p w14:paraId="59FF30A0" w14:textId="77777777" w:rsidR="0080613D" w:rsidRPr="0080613D" w:rsidRDefault="0080613D" w:rsidP="0080613D">
      <w:pPr>
        <w:ind w:left="720"/>
        <w:jc w:val="both"/>
        <w:rPr>
          <w:rFonts w:ascii="Times New Roman" w:hAnsi="Times New Roman" w:cs="Times New Roman"/>
          <w:sz w:val="36"/>
          <w:szCs w:val="36"/>
        </w:rPr>
      </w:pPr>
    </w:p>
    <w:p w14:paraId="042E9CFD" w14:textId="640CCC1C" w:rsidR="0080613D" w:rsidRPr="0080613D" w:rsidRDefault="0080613D" w:rsidP="0080613D">
      <w:pPr>
        <w:numPr>
          <w:ilvl w:val="0"/>
          <w:numId w:val="4"/>
        </w:numPr>
        <w:jc w:val="both"/>
        <w:rPr>
          <w:rFonts w:ascii="Times New Roman" w:hAnsi="Times New Roman" w:cs="Times New Roman"/>
          <w:sz w:val="36"/>
          <w:szCs w:val="36"/>
        </w:rPr>
      </w:pPr>
      <w:r w:rsidRPr="0080613D">
        <w:rPr>
          <w:rFonts w:ascii="Times New Roman" w:hAnsi="Times New Roman" w:cs="Times New Roman"/>
          <w:b/>
          <w:bCs/>
          <w:sz w:val="36"/>
          <w:szCs w:val="36"/>
        </w:rPr>
        <w:t>Enhanced Promotion Opportunities:</w:t>
      </w:r>
      <w:r w:rsidRPr="0080613D">
        <w:rPr>
          <w:rFonts w:ascii="Times New Roman" w:hAnsi="Times New Roman" w:cs="Times New Roman"/>
          <w:sz w:val="36"/>
          <w:szCs w:val="36"/>
        </w:rPr>
        <w:t xml:space="preserve"> Introduce more frequent promotion opportunities and clear career progression paths for Sales employees. This can be achieved through regular performance reviews, goal-setting, and transparent criteria for promotions.</w:t>
      </w:r>
    </w:p>
    <w:p w14:paraId="0B494891" w14:textId="77777777" w:rsidR="0080613D" w:rsidRPr="0080613D" w:rsidRDefault="0080613D" w:rsidP="0080613D">
      <w:pPr>
        <w:numPr>
          <w:ilvl w:val="0"/>
          <w:numId w:val="4"/>
        </w:numPr>
        <w:jc w:val="both"/>
        <w:rPr>
          <w:rFonts w:ascii="Times New Roman" w:hAnsi="Times New Roman" w:cs="Times New Roman"/>
          <w:sz w:val="36"/>
          <w:szCs w:val="36"/>
        </w:rPr>
      </w:pPr>
      <w:r w:rsidRPr="0080613D">
        <w:rPr>
          <w:rFonts w:ascii="Times New Roman" w:hAnsi="Times New Roman" w:cs="Times New Roman"/>
          <w:b/>
          <w:bCs/>
          <w:sz w:val="36"/>
          <w:szCs w:val="36"/>
        </w:rPr>
        <w:t>Role Rotation Programs:</w:t>
      </w:r>
      <w:r w:rsidRPr="0080613D">
        <w:rPr>
          <w:rFonts w:ascii="Times New Roman" w:hAnsi="Times New Roman" w:cs="Times New Roman"/>
          <w:sz w:val="36"/>
          <w:szCs w:val="36"/>
        </w:rPr>
        <w:t xml:space="preserve"> Implement role rotation or cross-functional training programs to provide Sales employees with varied experiences and prevent stagnation. This can help employees develop new skills and increase their engagement.</w:t>
      </w:r>
    </w:p>
    <w:p w14:paraId="15718E10" w14:textId="77777777" w:rsidR="0080613D" w:rsidRPr="0080613D" w:rsidRDefault="0080613D" w:rsidP="0080613D">
      <w:pPr>
        <w:numPr>
          <w:ilvl w:val="0"/>
          <w:numId w:val="4"/>
        </w:numPr>
        <w:jc w:val="both"/>
        <w:rPr>
          <w:rFonts w:ascii="Times New Roman" w:hAnsi="Times New Roman" w:cs="Times New Roman"/>
          <w:sz w:val="36"/>
          <w:szCs w:val="36"/>
        </w:rPr>
      </w:pPr>
      <w:r w:rsidRPr="0080613D">
        <w:rPr>
          <w:rFonts w:ascii="Times New Roman" w:hAnsi="Times New Roman" w:cs="Times New Roman"/>
          <w:b/>
          <w:bCs/>
          <w:sz w:val="36"/>
          <w:szCs w:val="36"/>
        </w:rPr>
        <w:t>Increased Salary Hikes:</w:t>
      </w:r>
      <w:r w:rsidRPr="0080613D">
        <w:rPr>
          <w:rFonts w:ascii="Times New Roman" w:hAnsi="Times New Roman" w:cs="Times New Roman"/>
          <w:sz w:val="36"/>
          <w:szCs w:val="36"/>
        </w:rPr>
        <w:t xml:space="preserve"> Review the salary hike policies for Sales Representatives to ensure they are competitive and reflective of their contributions. This may involve benchmarking against industry standards and implementing performance-based incentives.</w:t>
      </w:r>
    </w:p>
    <w:p w14:paraId="4063B5CF" w14:textId="77777777" w:rsidR="0080613D" w:rsidRPr="0080613D" w:rsidRDefault="0080613D" w:rsidP="0080613D">
      <w:pPr>
        <w:numPr>
          <w:ilvl w:val="0"/>
          <w:numId w:val="4"/>
        </w:numPr>
        <w:jc w:val="both"/>
        <w:rPr>
          <w:rFonts w:ascii="Times New Roman" w:hAnsi="Times New Roman" w:cs="Times New Roman"/>
          <w:sz w:val="36"/>
          <w:szCs w:val="36"/>
        </w:rPr>
      </w:pPr>
      <w:r w:rsidRPr="0080613D">
        <w:rPr>
          <w:rFonts w:ascii="Times New Roman" w:hAnsi="Times New Roman" w:cs="Times New Roman"/>
          <w:b/>
          <w:bCs/>
          <w:sz w:val="36"/>
          <w:szCs w:val="36"/>
        </w:rPr>
        <w:t>Educational Support Programs:</w:t>
      </w:r>
      <w:r w:rsidRPr="0080613D">
        <w:rPr>
          <w:rFonts w:ascii="Times New Roman" w:hAnsi="Times New Roman" w:cs="Times New Roman"/>
          <w:sz w:val="36"/>
          <w:szCs w:val="36"/>
        </w:rPr>
        <w:t xml:space="preserve"> Offer educational support such as tuition reimbursement, scholarships, and professional development courses. Encouraging Sales Representatives to pursue higher education can enhance their skills and career prospects.</w:t>
      </w:r>
    </w:p>
    <w:p w14:paraId="4C42904E" w14:textId="77777777" w:rsidR="0080613D" w:rsidRPr="0080613D" w:rsidRDefault="0080613D" w:rsidP="0080613D">
      <w:pPr>
        <w:ind w:left="720"/>
        <w:jc w:val="both"/>
        <w:rPr>
          <w:rFonts w:ascii="Times New Roman" w:hAnsi="Times New Roman" w:cs="Times New Roman"/>
          <w:sz w:val="36"/>
          <w:szCs w:val="36"/>
        </w:rPr>
      </w:pPr>
      <w:r w:rsidRPr="0080613D">
        <w:rPr>
          <w:rFonts w:ascii="Times New Roman" w:hAnsi="Times New Roman" w:cs="Times New Roman"/>
          <w:sz w:val="36"/>
          <w:szCs w:val="36"/>
        </w:rPr>
        <w:t>By addressing these areas, the organization can foster a more dynamic and motivating environment, leading to enhanced employee satisfaction, retention, and overall productivity.</w:t>
      </w:r>
    </w:p>
    <w:p w14:paraId="2E83C650" w14:textId="77777777" w:rsidR="0080613D" w:rsidRPr="0080613D" w:rsidRDefault="0080613D" w:rsidP="0080613D">
      <w:pPr>
        <w:ind w:left="720"/>
        <w:jc w:val="both"/>
        <w:rPr>
          <w:rFonts w:ascii="Times New Roman" w:hAnsi="Times New Roman" w:cs="Times New Roman"/>
          <w:sz w:val="36"/>
          <w:szCs w:val="36"/>
        </w:rPr>
      </w:pPr>
    </w:p>
    <w:p w14:paraId="423CD1F0" w14:textId="77777777" w:rsidR="00D569AC" w:rsidRPr="0080613D" w:rsidRDefault="00D569AC" w:rsidP="00D569AC">
      <w:pPr>
        <w:jc w:val="both"/>
        <w:rPr>
          <w:rFonts w:ascii="Times New Roman" w:hAnsi="Times New Roman" w:cs="Times New Roman"/>
          <w:sz w:val="36"/>
          <w:szCs w:val="36"/>
        </w:rPr>
      </w:pPr>
    </w:p>
    <w:sectPr w:rsidR="00D569AC" w:rsidRPr="0080613D" w:rsidSect="00934E4C">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5987"/>
    <w:multiLevelType w:val="multilevel"/>
    <w:tmpl w:val="BCE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CAC"/>
    <w:multiLevelType w:val="hybridMultilevel"/>
    <w:tmpl w:val="1AA2430A"/>
    <w:lvl w:ilvl="0" w:tplc="06BCB4C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090758"/>
    <w:multiLevelType w:val="multilevel"/>
    <w:tmpl w:val="CA3C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81D0E"/>
    <w:multiLevelType w:val="multilevel"/>
    <w:tmpl w:val="BC68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893372">
    <w:abstractNumId w:val="1"/>
  </w:num>
  <w:num w:numId="2" w16cid:durableId="104929394">
    <w:abstractNumId w:val="0"/>
  </w:num>
  <w:num w:numId="3" w16cid:durableId="2147161256">
    <w:abstractNumId w:val="3"/>
  </w:num>
  <w:num w:numId="4" w16cid:durableId="17900037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USPAL SINGHA">
    <w15:presenceInfo w15:providerId="AD" w15:userId="S::puspal.singha@s.amity.edu::11d1ce67-aa5e-4d45-ae70-0e6b807ae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4C"/>
    <w:rsid w:val="00081A20"/>
    <w:rsid w:val="0080613D"/>
    <w:rsid w:val="00934E4C"/>
    <w:rsid w:val="00B410F9"/>
    <w:rsid w:val="00D569AC"/>
    <w:rsid w:val="00F7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B154"/>
  <w15:chartTrackingRefBased/>
  <w15:docId w15:val="{1230D288-D7D9-4C93-8B9E-E3AA5DF6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E4C"/>
    <w:rPr>
      <w:rFonts w:eastAsiaTheme="majorEastAsia" w:cstheme="majorBidi"/>
      <w:color w:val="272727" w:themeColor="text1" w:themeTint="D8"/>
    </w:rPr>
  </w:style>
  <w:style w:type="paragraph" w:styleId="Title">
    <w:name w:val="Title"/>
    <w:basedOn w:val="Normal"/>
    <w:next w:val="Normal"/>
    <w:link w:val="TitleChar"/>
    <w:uiPriority w:val="10"/>
    <w:qFormat/>
    <w:rsid w:val="00934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E4C"/>
    <w:pPr>
      <w:spacing w:before="160"/>
      <w:jc w:val="center"/>
    </w:pPr>
    <w:rPr>
      <w:i/>
      <w:iCs/>
      <w:color w:val="404040" w:themeColor="text1" w:themeTint="BF"/>
    </w:rPr>
  </w:style>
  <w:style w:type="character" w:customStyle="1" w:styleId="QuoteChar">
    <w:name w:val="Quote Char"/>
    <w:basedOn w:val="DefaultParagraphFont"/>
    <w:link w:val="Quote"/>
    <w:uiPriority w:val="29"/>
    <w:rsid w:val="00934E4C"/>
    <w:rPr>
      <w:i/>
      <w:iCs/>
      <w:color w:val="404040" w:themeColor="text1" w:themeTint="BF"/>
    </w:rPr>
  </w:style>
  <w:style w:type="paragraph" w:styleId="ListParagraph">
    <w:name w:val="List Paragraph"/>
    <w:basedOn w:val="Normal"/>
    <w:uiPriority w:val="34"/>
    <w:qFormat/>
    <w:rsid w:val="00934E4C"/>
    <w:pPr>
      <w:ind w:left="720"/>
      <w:contextualSpacing/>
    </w:pPr>
  </w:style>
  <w:style w:type="character" w:styleId="IntenseEmphasis">
    <w:name w:val="Intense Emphasis"/>
    <w:basedOn w:val="DefaultParagraphFont"/>
    <w:uiPriority w:val="21"/>
    <w:qFormat/>
    <w:rsid w:val="00934E4C"/>
    <w:rPr>
      <w:i/>
      <w:iCs/>
      <w:color w:val="0F4761" w:themeColor="accent1" w:themeShade="BF"/>
    </w:rPr>
  </w:style>
  <w:style w:type="paragraph" w:styleId="IntenseQuote">
    <w:name w:val="Intense Quote"/>
    <w:basedOn w:val="Normal"/>
    <w:next w:val="Normal"/>
    <w:link w:val="IntenseQuoteChar"/>
    <w:uiPriority w:val="30"/>
    <w:qFormat/>
    <w:rsid w:val="00934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E4C"/>
    <w:rPr>
      <w:i/>
      <w:iCs/>
      <w:color w:val="0F4761" w:themeColor="accent1" w:themeShade="BF"/>
    </w:rPr>
  </w:style>
  <w:style w:type="character" w:styleId="IntenseReference">
    <w:name w:val="Intense Reference"/>
    <w:basedOn w:val="DefaultParagraphFont"/>
    <w:uiPriority w:val="32"/>
    <w:qFormat/>
    <w:rsid w:val="00934E4C"/>
    <w:rPr>
      <w:b/>
      <w:bCs/>
      <w:smallCaps/>
      <w:color w:val="0F4761" w:themeColor="accent1" w:themeShade="BF"/>
      <w:spacing w:val="5"/>
    </w:rPr>
  </w:style>
  <w:style w:type="paragraph" w:styleId="Revision">
    <w:name w:val="Revision"/>
    <w:hidden/>
    <w:uiPriority w:val="99"/>
    <w:semiHidden/>
    <w:rsid w:val="00D56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45204">
      <w:bodyDiv w:val="1"/>
      <w:marLeft w:val="0"/>
      <w:marRight w:val="0"/>
      <w:marTop w:val="0"/>
      <w:marBottom w:val="0"/>
      <w:divBdr>
        <w:top w:val="none" w:sz="0" w:space="0" w:color="auto"/>
        <w:left w:val="none" w:sz="0" w:space="0" w:color="auto"/>
        <w:bottom w:val="none" w:sz="0" w:space="0" w:color="auto"/>
        <w:right w:val="none" w:sz="0" w:space="0" w:color="auto"/>
      </w:divBdr>
    </w:div>
    <w:div w:id="874468492">
      <w:bodyDiv w:val="1"/>
      <w:marLeft w:val="0"/>
      <w:marRight w:val="0"/>
      <w:marTop w:val="0"/>
      <w:marBottom w:val="0"/>
      <w:divBdr>
        <w:top w:val="none" w:sz="0" w:space="0" w:color="auto"/>
        <w:left w:val="none" w:sz="0" w:space="0" w:color="auto"/>
        <w:bottom w:val="none" w:sz="0" w:space="0" w:color="auto"/>
        <w:right w:val="none" w:sz="0" w:space="0" w:color="auto"/>
      </w:divBdr>
    </w:div>
    <w:div w:id="934827880">
      <w:bodyDiv w:val="1"/>
      <w:marLeft w:val="0"/>
      <w:marRight w:val="0"/>
      <w:marTop w:val="0"/>
      <w:marBottom w:val="0"/>
      <w:divBdr>
        <w:top w:val="none" w:sz="0" w:space="0" w:color="auto"/>
        <w:left w:val="none" w:sz="0" w:space="0" w:color="auto"/>
        <w:bottom w:val="none" w:sz="0" w:space="0" w:color="auto"/>
        <w:right w:val="none" w:sz="0" w:space="0" w:color="auto"/>
      </w:divBdr>
    </w:div>
    <w:div w:id="1037774872">
      <w:bodyDiv w:val="1"/>
      <w:marLeft w:val="0"/>
      <w:marRight w:val="0"/>
      <w:marTop w:val="0"/>
      <w:marBottom w:val="0"/>
      <w:divBdr>
        <w:top w:val="none" w:sz="0" w:space="0" w:color="auto"/>
        <w:left w:val="none" w:sz="0" w:space="0" w:color="auto"/>
        <w:bottom w:val="none" w:sz="0" w:space="0" w:color="auto"/>
        <w:right w:val="none" w:sz="0" w:space="0" w:color="auto"/>
      </w:divBdr>
    </w:div>
    <w:div w:id="1319844801">
      <w:bodyDiv w:val="1"/>
      <w:marLeft w:val="0"/>
      <w:marRight w:val="0"/>
      <w:marTop w:val="0"/>
      <w:marBottom w:val="0"/>
      <w:divBdr>
        <w:top w:val="none" w:sz="0" w:space="0" w:color="auto"/>
        <w:left w:val="none" w:sz="0" w:space="0" w:color="auto"/>
        <w:bottom w:val="none" w:sz="0" w:space="0" w:color="auto"/>
        <w:right w:val="none" w:sz="0" w:space="0" w:color="auto"/>
      </w:divBdr>
    </w:div>
    <w:div w:id="1520312755">
      <w:bodyDiv w:val="1"/>
      <w:marLeft w:val="0"/>
      <w:marRight w:val="0"/>
      <w:marTop w:val="0"/>
      <w:marBottom w:val="0"/>
      <w:divBdr>
        <w:top w:val="none" w:sz="0" w:space="0" w:color="auto"/>
        <w:left w:val="none" w:sz="0" w:space="0" w:color="auto"/>
        <w:bottom w:val="none" w:sz="0" w:space="0" w:color="auto"/>
        <w:right w:val="none" w:sz="0" w:space="0" w:color="auto"/>
      </w:divBdr>
    </w:div>
    <w:div w:id="1996302900">
      <w:bodyDiv w:val="1"/>
      <w:marLeft w:val="0"/>
      <w:marRight w:val="0"/>
      <w:marTop w:val="0"/>
      <w:marBottom w:val="0"/>
      <w:divBdr>
        <w:top w:val="none" w:sz="0" w:space="0" w:color="auto"/>
        <w:left w:val="none" w:sz="0" w:space="0" w:color="auto"/>
        <w:bottom w:val="none" w:sz="0" w:space="0" w:color="auto"/>
        <w:right w:val="none" w:sz="0" w:space="0" w:color="auto"/>
      </w:divBdr>
    </w:div>
    <w:div w:id="21303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PUSPAL SINGHA</dc:creator>
  <cp:keywords/>
  <dc:description/>
  <cp:lastModifiedBy>PUSPAL SINGHA</cp:lastModifiedBy>
  <cp:revision>1</cp:revision>
  <dcterms:created xsi:type="dcterms:W3CDTF">2024-07-06T17:46:00Z</dcterms:created>
  <dcterms:modified xsi:type="dcterms:W3CDTF">2024-07-06T18:11:00Z</dcterms:modified>
</cp:coreProperties>
</file>