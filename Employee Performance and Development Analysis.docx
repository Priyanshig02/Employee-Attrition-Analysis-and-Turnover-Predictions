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CE4B0" w14:textId="77777777" w:rsidR="00934E4C" w:rsidRPr="0080613D" w:rsidRDefault="00934E4C" w:rsidP="00082792">
      <w:pPr>
        <w:jc w:val="both"/>
        <w:rPr>
          <w:b/>
          <w:bCs/>
          <w:sz w:val="56"/>
          <w:szCs w:val="56"/>
        </w:rPr>
      </w:pPr>
    </w:p>
    <w:p w14:paraId="630AFF91" w14:textId="77777777" w:rsidR="00934E4C" w:rsidRPr="0080613D" w:rsidRDefault="00934E4C" w:rsidP="00082792">
      <w:pPr>
        <w:jc w:val="both"/>
        <w:rPr>
          <w:b/>
          <w:bCs/>
          <w:sz w:val="56"/>
          <w:szCs w:val="56"/>
        </w:rPr>
      </w:pPr>
    </w:p>
    <w:p w14:paraId="3D56A010" w14:textId="77777777" w:rsidR="00934E4C" w:rsidRPr="0080613D" w:rsidRDefault="00934E4C" w:rsidP="00082792">
      <w:pPr>
        <w:jc w:val="both"/>
        <w:rPr>
          <w:b/>
          <w:bCs/>
          <w:sz w:val="56"/>
          <w:szCs w:val="56"/>
        </w:rPr>
      </w:pPr>
    </w:p>
    <w:p w14:paraId="2FA6416B" w14:textId="77777777" w:rsidR="00934E4C" w:rsidRPr="0080613D" w:rsidRDefault="00934E4C" w:rsidP="00082792">
      <w:pPr>
        <w:jc w:val="both"/>
        <w:rPr>
          <w:b/>
          <w:bCs/>
          <w:sz w:val="56"/>
          <w:szCs w:val="56"/>
        </w:rPr>
      </w:pPr>
    </w:p>
    <w:p w14:paraId="7C69DE01" w14:textId="77777777" w:rsidR="00934E4C" w:rsidRPr="0080613D" w:rsidRDefault="00934E4C" w:rsidP="00082792">
      <w:pPr>
        <w:jc w:val="both"/>
        <w:rPr>
          <w:b/>
          <w:bCs/>
          <w:sz w:val="56"/>
          <w:szCs w:val="56"/>
        </w:rPr>
      </w:pPr>
    </w:p>
    <w:p w14:paraId="45F6A0B2" w14:textId="44513333" w:rsidR="00081A20" w:rsidRPr="0080613D" w:rsidRDefault="001654AC" w:rsidP="00082792">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 xml:space="preserve">Employee </w:t>
      </w:r>
      <w:r w:rsidR="00A16072">
        <w:rPr>
          <w:rFonts w:ascii="Times New Roman" w:hAnsi="Times New Roman" w:cs="Times New Roman"/>
          <w:b/>
          <w:bCs/>
          <w:sz w:val="56"/>
          <w:szCs w:val="56"/>
          <w:u w:val="single"/>
        </w:rPr>
        <w:t>Performance</w:t>
      </w:r>
      <w:r>
        <w:rPr>
          <w:rFonts w:ascii="Times New Roman" w:hAnsi="Times New Roman" w:cs="Times New Roman"/>
          <w:b/>
          <w:bCs/>
          <w:sz w:val="56"/>
          <w:szCs w:val="56"/>
          <w:u w:val="single"/>
        </w:rPr>
        <w:t xml:space="preserve"> and</w:t>
      </w:r>
      <w:r w:rsidR="00934E4C" w:rsidRPr="0080613D">
        <w:rPr>
          <w:rFonts w:ascii="Times New Roman" w:hAnsi="Times New Roman" w:cs="Times New Roman"/>
          <w:b/>
          <w:bCs/>
          <w:sz w:val="56"/>
          <w:szCs w:val="56"/>
          <w:u w:val="single"/>
        </w:rPr>
        <w:t xml:space="preserve"> Development Analysis</w:t>
      </w:r>
    </w:p>
    <w:p w14:paraId="5BEECFDE" w14:textId="77777777" w:rsidR="00934E4C" w:rsidRPr="0080613D" w:rsidRDefault="00934E4C" w:rsidP="00082792">
      <w:pPr>
        <w:jc w:val="both"/>
        <w:rPr>
          <w:rFonts w:ascii="Times New Roman" w:hAnsi="Times New Roman" w:cs="Times New Roman"/>
          <w:b/>
          <w:bCs/>
          <w:sz w:val="56"/>
          <w:szCs w:val="56"/>
          <w:u w:val="single"/>
        </w:rPr>
      </w:pPr>
    </w:p>
    <w:p w14:paraId="44627AA8" w14:textId="77777777" w:rsidR="00934E4C" w:rsidRPr="0080613D" w:rsidRDefault="00934E4C" w:rsidP="00082792">
      <w:pPr>
        <w:jc w:val="both"/>
        <w:rPr>
          <w:rFonts w:ascii="Times New Roman" w:hAnsi="Times New Roman" w:cs="Times New Roman"/>
          <w:b/>
          <w:bCs/>
          <w:sz w:val="56"/>
          <w:szCs w:val="56"/>
          <w:u w:val="single"/>
        </w:rPr>
      </w:pPr>
    </w:p>
    <w:p w14:paraId="079F7C30" w14:textId="77777777" w:rsidR="00934E4C" w:rsidRPr="0080613D" w:rsidRDefault="00934E4C" w:rsidP="00082792">
      <w:pPr>
        <w:jc w:val="both"/>
        <w:rPr>
          <w:rFonts w:ascii="Times New Roman" w:hAnsi="Times New Roman" w:cs="Times New Roman"/>
          <w:b/>
          <w:bCs/>
          <w:sz w:val="56"/>
          <w:szCs w:val="56"/>
          <w:u w:val="single"/>
        </w:rPr>
      </w:pPr>
    </w:p>
    <w:p w14:paraId="25480432" w14:textId="77777777" w:rsidR="00934E4C" w:rsidRPr="0080613D" w:rsidRDefault="00934E4C" w:rsidP="00082792">
      <w:pPr>
        <w:jc w:val="both"/>
        <w:rPr>
          <w:rFonts w:ascii="Times New Roman" w:hAnsi="Times New Roman" w:cs="Times New Roman"/>
          <w:b/>
          <w:bCs/>
          <w:sz w:val="56"/>
          <w:szCs w:val="56"/>
          <w:u w:val="single"/>
        </w:rPr>
      </w:pPr>
    </w:p>
    <w:p w14:paraId="08BDC2AB" w14:textId="77777777" w:rsidR="00934E4C" w:rsidRPr="0080613D" w:rsidRDefault="00934E4C" w:rsidP="00082792">
      <w:pPr>
        <w:jc w:val="both"/>
        <w:rPr>
          <w:rFonts w:ascii="Times New Roman" w:hAnsi="Times New Roman" w:cs="Times New Roman"/>
          <w:b/>
          <w:bCs/>
          <w:sz w:val="56"/>
          <w:szCs w:val="56"/>
          <w:u w:val="single"/>
        </w:rPr>
      </w:pPr>
    </w:p>
    <w:p w14:paraId="62C0D6E1" w14:textId="4652B8C1" w:rsidR="00934E4C" w:rsidRPr="0080613D" w:rsidRDefault="00934E4C" w:rsidP="00082792">
      <w:pPr>
        <w:pStyle w:val="ListParagraph"/>
        <w:numPr>
          <w:ilvl w:val="0"/>
          <w:numId w:val="1"/>
        </w:numPr>
        <w:jc w:val="right"/>
        <w:rPr>
          <w:rFonts w:ascii="Times New Roman" w:hAnsi="Times New Roman" w:cs="Times New Roman"/>
          <w:bCs/>
          <w:sz w:val="36"/>
          <w:szCs w:val="36"/>
        </w:rPr>
      </w:pPr>
      <w:r w:rsidRPr="0080613D">
        <w:rPr>
          <w:rFonts w:ascii="Times New Roman" w:hAnsi="Times New Roman" w:cs="Times New Roman"/>
          <w:bCs/>
          <w:sz w:val="36"/>
          <w:szCs w:val="36"/>
        </w:rPr>
        <w:t>By Priyanshi Gupta</w:t>
      </w:r>
    </w:p>
    <w:p w14:paraId="0EBB665D" w14:textId="135E27F7" w:rsidR="00934E4C" w:rsidRPr="0080613D" w:rsidRDefault="00934E4C" w:rsidP="00082792">
      <w:pPr>
        <w:jc w:val="center"/>
        <w:rPr>
          <w:rFonts w:ascii="Times New Roman" w:hAnsi="Times New Roman" w:cs="Times New Roman"/>
          <w:b/>
          <w:bCs/>
          <w:sz w:val="52"/>
          <w:szCs w:val="52"/>
        </w:rPr>
      </w:pPr>
      <w:r w:rsidRPr="0080613D">
        <w:rPr>
          <w:bCs/>
          <w:sz w:val="36"/>
          <w:szCs w:val="36"/>
        </w:rPr>
        <w:br w:type="page"/>
      </w:r>
      <w:r w:rsidRPr="0080613D">
        <w:rPr>
          <w:rFonts w:ascii="Times New Roman" w:hAnsi="Times New Roman" w:cs="Times New Roman"/>
          <w:b/>
          <w:bCs/>
          <w:sz w:val="52"/>
          <w:szCs w:val="52"/>
        </w:rPr>
        <w:lastRenderedPageBreak/>
        <w:t>Introduction</w:t>
      </w:r>
    </w:p>
    <w:p w14:paraId="2DD4FF20" w14:textId="77777777" w:rsidR="00934E4C" w:rsidRPr="0080613D" w:rsidRDefault="00934E4C" w:rsidP="00082792">
      <w:pPr>
        <w:jc w:val="both"/>
        <w:rPr>
          <w:b/>
          <w:bCs/>
          <w:sz w:val="52"/>
          <w:szCs w:val="52"/>
        </w:rPr>
      </w:pPr>
    </w:p>
    <w:p w14:paraId="04321D0A" w14:textId="598C1A19" w:rsidR="00934E4C" w:rsidRPr="0080613D" w:rsidRDefault="00082792" w:rsidP="00082792">
      <w:pPr>
        <w:jc w:val="both"/>
        <w:rPr>
          <w:rFonts w:ascii="Times New Roman" w:hAnsi="Times New Roman" w:cs="Times New Roman"/>
          <w:b/>
          <w:bCs/>
          <w:sz w:val="36"/>
          <w:szCs w:val="36"/>
        </w:rPr>
      </w:pPr>
      <w:r w:rsidRPr="00082792">
        <w:rPr>
          <w:rFonts w:ascii="Times New Roman" w:hAnsi="Times New Roman" w:cs="Times New Roman"/>
          <w:sz w:val="36"/>
          <w:szCs w:val="36"/>
        </w:rPr>
        <w:t>Employee performance and development are crucial to the success of any organization. Effective training programs, fair promotion practices, and continuous learning opportunities are essential to foster a motivated and high-performing workforce. This report provides an in-depth analysis of employee performance and development within the organization, using data visualized in a comprehensive dashboard. By examining key metrics such as total working years, training time, performance ratings, and years since the last promotion, we aim to uncover patterns and areas for improvement. The ultimate objective is to identify actionable strategies that support employee growth and enhance overall organizational performance.</w:t>
      </w:r>
      <w:r w:rsidRPr="00082792">
        <w:rPr>
          <w:rFonts w:ascii="Times New Roman" w:hAnsi="Times New Roman" w:cs="Times New Roman"/>
          <w:sz w:val="36"/>
          <w:szCs w:val="36"/>
        </w:rPr>
        <w:t xml:space="preserve"> </w:t>
      </w:r>
      <w:r w:rsidR="00934E4C" w:rsidRPr="0080613D">
        <w:rPr>
          <w:rFonts w:ascii="Times New Roman" w:hAnsi="Times New Roman" w:cs="Times New Roman"/>
          <w:b/>
          <w:bCs/>
          <w:sz w:val="36"/>
          <w:szCs w:val="36"/>
        </w:rPr>
        <w:br w:type="page"/>
      </w:r>
    </w:p>
    <w:p w14:paraId="431D50A3" w14:textId="7727F760" w:rsidR="00934E4C" w:rsidRPr="0080613D" w:rsidRDefault="00934E4C" w:rsidP="00082792">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Objective</w:t>
      </w:r>
    </w:p>
    <w:p w14:paraId="4A188FC1" w14:textId="77777777" w:rsidR="00934E4C" w:rsidRPr="0080613D" w:rsidRDefault="00934E4C" w:rsidP="00082792">
      <w:pPr>
        <w:jc w:val="both"/>
        <w:rPr>
          <w:rFonts w:ascii="Times New Roman" w:hAnsi="Times New Roman" w:cs="Times New Roman"/>
          <w:b/>
          <w:bCs/>
          <w:sz w:val="52"/>
          <w:szCs w:val="52"/>
        </w:rPr>
      </w:pPr>
    </w:p>
    <w:p w14:paraId="6D2BB5EF" w14:textId="77777777" w:rsidR="00A16072" w:rsidRDefault="00A16072" w:rsidP="00082792">
      <w:pPr>
        <w:jc w:val="both"/>
        <w:rPr>
          <w:rFonts w:ascii="Times New Roman" w:hAnsi="Times New Roman" w:cs="Times New Roman"/>
          <w:sz w:val="36"/>
          <w:szCs w:val="36"/>
        </w:rPr>
      </w:pPr>
      <w:r w:rsidRPr="00A16072">
        <w:rPr>
          <w:rFonts w:ascii="Times New Roman" w:hAnsi="Times New Roman" w:cs="Times New Roman"/>
          <w:sz w:val="36"/>
          <w:szCs w:val="36"/>
        </w:rPr>
        <w:t xml:space="preserve">The objective of this task is to </w:t>
      </w:r>
      <w:r w:rsidRPr="00A16072">
        <w:rPr>
          <w:rFonts w:ascii="Times New Roman" w:hAnsi="Times New Roman" w:cs="Times New Roman"/>
          <w:sz w:val="36"/>
          <w:szCs w:val="36"/>
        </w:rPr>
        <w:t>analyse</w:t>
      </w:r>
      <w:r w:rsidRPr="00A16072">
        <w:rPr>
          <w:rFonts w:ascii="Times New Roman" w:hAnsi="Times New Roman" w:cs="Times New Roman"/>
          <w:sz w:val="36"/>
          <w:szCs w:val="36"/>
        </w:rPr>
        <w:t xml:space="preserve"> key metrics related to employee performance and development, identify areas for improvement, and propose actionable strategies to support employee growth and enhance overall performance.</w:t>
      </w:r>
    </w:p>
    <w:p w14:paraId="4085B684" w14:textId="77777777" w:rsidR="00A16072" w:rsidRDefault="00A16072" w:rsidP="00082792">
      <w:pPr>
        <w:jc w:val="both"/>
        <w:rPr>
          <w:rFonts w:ascii="Times New Roman" w:hAnsi="Times New Roman" w:cs="Times New Roman"/>
          <w:sz w:val="36"/>
          <w:szCs w:val="36"/>
        </w:rPr>
      </w:pPr>
      <w:r>
        <w:rPr>
          <w:rFonts w:ascii="Times New Roman" w:hAnsi="Times New Roman" w:cs="Times New Roman"/>
          <w:sz w:val="36"/>
          <w:szCs w:val="36"/>
        </w:rPr>
        <w:br w:type="page"/>
      </w:r>
    </w:p>
    <w:p w14:paraId="396B0D00" w14:textId="77777777" w:rsidR="00A16072" w:rsidRDefault="00A16072" w:rsidP="00082792">
      <w:pPr>
        <w:jc w:val="center"/>
        <w:rPr>
          <w:rFonts w:ascii="Times New Roman" w:hAnsi="Times New Roman" w:cs="Times New Roman"/>
          <w:b/>
          <w:bCs/>
          <w:sz w:val="52"/>
          <w:szCs w:val="52"/>
        </w:rPr>
      </w:pPr>
      <w:r w:rsidRPr="00A16072">
        <w:rPr>
          <w:rFonts w:ascii="Times New Roman" w:hAnsi="Times New Roman" w:cs="Times New Roman"/>
          <w:b/>
          <w:bCs/>
          <w:sz w:val="52"/>
          <w:szCs w:val="52"/>
        </w:rPr>
        <w:lastRenderedPageBreak/>
        <w:t>Variable Description</w:t>
      </w:r>
    </w:p>
    <w:p w14:paraId="0BCBA7F8" w14:textId="77777777" w:rsidR="00082792" w:rsidRDefault="00082792" w:rsidP="00082792">
      <w:pPr>
        <w:jc w:val="both"/>
        <w:rPr>
          <w:rFonts w:ascii="Times New Roman" w:hAnsi="Times New Roman" w:cs="Times New Roman"/>
          <w:sz w:val="36"/>
          <w:szCs w:val="36"/>
        </w:rPr>
      </w:pPr>
    </w:p>
    <w:p w14:paraId="23E6CE3F" w14:textId="1EF78E44" w:rsidR="00A16072" w:rsidRPr="00A16072" w:rsidRDefault="00A16072" w:rsidP="00082792">
      <w:pPr>
        <w:jc w:val="both"/>
        <w:rPr>
          <w:rFonts w:ascii="Times New Roman" w:hAnsi="Times New Roman" w:cs="Times New Roman"/>
          <w:sz w:val="36"/>
          <w:szCs w:val="36"/>
        </w:rPr>
      </w:pPr>
      <w:r w:rsidRPr="00A16072">
        <w:rPr>
          <w:rFonts w:ascii="Times New Roman" w:hAnsi="Times New Roman" w:cs="Times New Roman"/>
          <w:sz w:val="36"/>
          <w:szCs w:val="36"/>
        </w:rPr>
        <w:t>To conduct the analysis, several critical variables are examined:</w:t>
      </w:r>
    </w:p>
    <w:p w14:paraId="68830CCB" w14:textId="77777777" w:rsidR="00A16072" w:rsidRPr="00A16072" w:rsidRDefault="00A16072" w:rsidP="00082792">
      <w:pPr>
        <w:pStyle w:val="ListParagraph"/>
        <w:numPr>
          <w:ilvl w:val="0"/>
          <w:numId w:val="5"/>
        </w:numPr>
        <w:jc w:val="both"/>
        <w:rPr>
          <w:rFonts w:ascii="Times New Roman" w:hAnsi="Times New Roman" w:cs="Times New Roman"/>
          <w:sz w:val="36"/>
          <w:szCs w:val="36"/>
        </w:rPr>
      </w:pPr>
      <w:r w:rsidRPr="00A16072">
        <w:rPr>
          <w:rFonts w:ascii="Times New Roman" w:hAnsi="Times New Roman" w:cs="Times New Roman"/>
          <w:sz w:val="36"/>
          <w:szCs w:val="36"/>
          <w:u w:val="single"/>
        </w:rPr>
        <w:t>Total Working Years</w:t>
      </w:r>
      <w:r w:rsidRPr="00A16072">
        <w:rPr>
          <w:rFonts w:ascii="Times New Roman" w:hAnsi="Times New Roman" w:cs="Times New Roman"/>
          <w:sz w:val="36"/>
          <w:szCs w:val="36"/>
        </w:rPr>
        <w:t>: The average number of years employees have been with the organization.</w:t>
      </w:r>
    </w:p>
    <w:p w14:paraId="068EB3A6" w14:textId="77777777" w:rsidR="00A16072" w:rsidRPr="00A16072" w:rsidRDefault="00A16072" w:rsidP="00082792">
      <w:pPr>
        <w:pStyle w:val="ListParagraph"/>
        <w:numPr>
          <w:ilvl w:val="0"/>
          <w:numId w:val="5"/>
        </w:numPr>
        <w:jc w:val="both"/>
        <w:rPr>
          <w:rFonts w:ascii="Times New Roman" w:hAnsi="Times New Roman" w:cs="Times New Roman"/>
          <w:sz w:val="36"/>
          <w:szCs w:val="36"/>
        </w:rPr>
      </w:pPr>
      <w:r w:rsidRPr="00A16072">
        <w:rPr>
          <w:rFonts w:ascii="Times New Roman" w:hAnsi="Times New Roman" w:cs="Times New Roman"/>
          <w:sz w:val="36"/>
          <w:szCs w:val="36"/>
          <w:u w:val="single"/>
        </w:rPr>
        <w:t>Training Time Last Year</w:t>
      </w:r>
      <w:r w:rsidRPr="00A16072">
        <w:rPr>
          <w:rFonts w:ascii="Times New Roman" w:hAnsi="Times New Roman" w:cs="Times New Roman"/>
          <w:sz w:val="36"/>
          <w:szCs w:val="36"/>
        </w:rPr>
        <w:t>: The average hours employees spent on training sessions in the past year.</w:t>
      </w:r>
    </w:p>
    <w:p w14:paraId="2B8E8A00" w14:textId="77777777" w:rsidR="00A16072" w:rsidRPr="00A16072" w:rsidRDefault="00A16072" w:rsidP="00082792">
      <w:pPr>
        <w:pStyle w:val="ListParagraph"/>
        <w:numPr>
          <w:ilvl w:val="0"/>
          <w:numId w:val="5"/>
        </w:numPr>
        <w:jc w:val="both"/>
        <w:rPr>
          <w:rFonts w:ascii="Times New Roman" w:hAnsi="Times New Roman" w:cs="Times New Roman"/>
          <w:sz w:val="36"/>
          <w:szCs w:val="36"/>
        </w:rPr>
      </w:pPr>
      <w:r w:rsidRPr="00A16072">
        <w:rPr>
          <w:rFonts w:ascii="Times New Roman" w:hAnsi="Times New Roman" w:cs="Times New Roman"/>
          <w:sz w:val="36"/>
          <w:szCs w:val="36"/>
          <w:u w:val="single"/>
        </w:rPr>
        <w:t>Performance Rating:</w:t>
      </w:r>
      <w:r w:rsidRPr="00A16072">
        <w:rPr>
          <w:rFonts w:ascii="Times New Roman" w:hAnsi="Times New Roman" w:cs="Times New Roman"/>
          <w:sz w:val="36"/>
          <w:szCs w:val="36"/>
        </w:rPr>
        <w:t xml:space="preserve"> The average performance rating of employees.</w:t>
      </w:r>
    </w:p>
    <w:p w14:paraId="1650D94D" w14:textId="77777777" w:rsidR="00A16072" w:rsidRPr="00A16072" w:rsidRDefault="00A16072" w:rsidP="00082792">
      <w:pPr>
        <w:pStyle w:val="ListParagraph"/>
        <w:numPr>
          <w:ilvl w:val="0"/>
          <w:numId w:val="5"/>
        </w:numPr>
        <w:jc w:val="both"/>
        <w:rPr>
          <w:rFonts w:ascii="Times New Roman" w:hAnsi="Times New Roman" w:cs="Times New Roman"/>
          <w:sz w:val="36"/>
          <w:szCs w:val="36"/>
        </w:rPr>
      </w:pPr>
      <w:r w:rsidRPr="00A16072">
        <w:rPr>
          <w:rFonts w:ascii="Times New Roman" w:hAnsi="Times New Roman" w:cs="Times New Roman"/>
          <w:sz w:val="36"/>
          <w:szCs w:val="36"/>
          <w:u w:val="single"/>
        </w:rPr>
        <w:t>Years Since Last Promotion</w:t>
      </w:r>
      <w:r w:rsidRPr="00A16072">
        <w:rPr>
          <w:rFonts w:ascii="Times New Roman" w:hAnsi="Times New Roman" w:cs="Times New Roman"/>
          <w:sz w:val="36"/>
          <w:szCs w:val="36"/>
        </w:rPr>
        <w:t>: The average number of years since employees were last promoted.</w:t>
      </w:r>
    </w:p>
    <w:p w14:paraId="36AD1466" w14:textId="77777777" w:rsidR="00A16072" w:rsidRPr="00A16072" w:rsidRDefault="00A16072" w:rsidP="00082792">
      <w:pPr>
        <w:pStyle w:val="ListParagraph"/>
        <w:numPr>
          <w:ilvl w:val="0"/>
          <w:numId w:val="5"/>
        </w:numPr>
        <w:jc w:val="both"/>
        <w:rPr>
          <w:rFonts w:ascii="Times New Roman" w:hAnsi="Times New Roman" w:cs="Times New Roman"/>
          <w:sz w:val="36"/>
          <w:szCs w:val="36"/>
        </w:rPr>
      </w:pPr>
      <w:r w:rsidRPr="00A16072">
        <w:rPr>
          <w:rFonts w:ascii="Times New Roman" w:hAnsi="Times New Roman" w:cs="Times New Roman"/>
          <w:sz w:val="36"/>
          <w:szCs w:val="36"/>
          <w:u w:val="single"/>
        </w:rPr>
        <w:t>Education Field</w:t>
      </w:r>
      <w:r w:rsidRPr="00A16072">
        <w:rPr>
          <w:rFonts w:ascii="Times New Roman" w:hAnsi="Times New Roman" w:cs="Times New Roman"/>
          <w:sz w:val="36"/>
          <w:szCs w:val="36"/>
        </w:rPr>
        <w:t>: The field of education of the employees (e.g., Human Resources, Life Sciences, Marketing).</w:t>
      </w:r>
    </w:p>
    <w:p w14:paraId="28F45417" w14:textId="77777777" w:rsidR="00A16072" w:rsidRPr="00A16072" w:rsidRDefault="00A16072" w:rsidP="00082792">
      <w:pPr>
        <w:pStyle w:val="ListParagraph"/>
        <w:numPr>
          <w:ilvl w:val="0"/>
          <w:numId w:val="5"/>
        </w:numPr>
        <w:jc w:val="both"/>
        <w:rPr>
          <w:rFonts w:ascii="Times New Roman" w:hAnsi="Times New Roman" w:cs="Times New Roman"/>
          <w:sz w:val="36"/>
          <w:szCs w:val="36"/>
        </w:rPr>
      </w:pPr>
      <w:r w:rsidRPr="001B07A7">
        <w:rPr>
          <w:rFonts w:ascii="Times New Roman" w:hAnsi="Times New Roman" w:cs="Times New Roman"/>
          <w:sz w:val="36"/>
          <w:szCs w:val="36"/>
          <w:u w:val="single"/>
        </w:rPr>
        <w:t>Department:</w:t>
      </w:r>
      <w:r w:rsidRPr="00A16072">
        <w:rPr>
          <w:rFonts w:ascii="Times New Roman" w:hAnsi="Times New Roman" w:cs="Times New Roman"/>
          <w:sz w:val="36"/>
          <w:szCs w:val="36"/>
        </w:rPr>
        <w:t xml:space="preserve"> The department in which employees work.</w:t>
      </w:r>
    </w:p>
    <w:p w14:paraId="0268ECCE" w14:textId="19348194" w:rsidR="001B07A7" w:rsidRDefault="00A16072" w:rsidP="00082792">
      <w:pPr>
        <w:pStyle w:val="ListParagraph"/>
        <w:numPr>
          <w:ilvl w:val="0"/>
          <w:numId w:val="5"/>
        </w:numPr>
        <w:jc w:val="both"/>
        <w:rPr>
          <w:rFonts w:ascii="Times New Roman" w:hAnsi="Times New Roman" w:cs="Times New Roman"/>
          <w:sz w:val="36"/>
          <w:szCs w:val="36"/>
        </w:rPr>
      </w:pPr>
      <w:r w:rsidRPr="001B07A7">
        <w:rPr>
          <w:rFonts w:ascii="Times New Roman" w:hAnsi="Times New Roman" w:cs="Times New Roman"/>
          <w:sz w:val="36"/>
          <w:szCs w:val="36"/>
          <w:u w:val="single"/>
        </w:rPr>
        <w:t>Job Role</w:t>
      </w:r>
      <w:r w:rsidRPr="00A16072">
        <w:rPr>
          <w:rFonts w:ascii="Times New Roman" w:hAnsi="Times New Roman" w:cs="Times New Roman"/>
          <w:sz w:val="36"/>
          <w:szCs w:val="36"/>
        </w:rPr>
        <w:t>: The specific roles employees hold within the organization</w:t>
      </w:r>
    </w:p>
    <w:p w14:paraId="5EDB2C04" w14:textId="048A1144" w:rsidR="00A16072" w:rsidRPr="001B07A7" w:rsidRDefault="001B07A7" w:rsidP="00082792">
      <w:pPr>
        <w:jc w:val="both"/>
        <w:rPr>
          <w:rFonts w:ascii="Times New Roman" w:hAnsi="Times New Roman" w:cs="Times New Roman"/>
          <w:sz w:val="36"/>
          <w:szCs w:val="36"/>
        </w:rPr>
      </w:pPr>
      <w:r>
        <w:rPr>
          <w:rFonts w:ascii="Times New Roman" w:hAnsi="Times New Roman" w:cs="Times New Roman"/>
          <w:sz w:val="36"/>
          <w:szCs w:val="36"/>
        </w:rPr>
        <w:br w:type="page"/>
      </w:r>
    </w:p>
    <w:p w14:paraId="71C8A7CA" w14:textId="4D22E747" w:rsidR="00934E4C" w:rsidRPr="0080613D" w:rsidRDefault="00D569AC" w:rsidP="00082792">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Methodology</w:t>
      </w:r>
    </w:p>
    <w:p w14:paraId="1C75E8CE" w14:textId="77777777" w:rsidR="00D569AC" w:rsidRPr="0080613D" w:rsidRDefault="00D569AC" w:rsidP="00082792">
      <w:pPr>
        <w:jc w:val="both"/>
        <w:rPr>
          <w:rFonts w:ascii="Times New Roman" w:hAnsi="Times New Roman" w:cs="Times New Roman"/>
          <w:b/>
          <w:bCs/>
          <w:sz w:val="52"/>
          <w:szCs w:val="52"/>
        </w:rPr>
      </w:pPr>
    </w:p>
    <w:p w14:paraId="7C3A253E" w14:textId="77777777" w:rsidR="00D569AC" w:rsidRPr="00D569AC" w:rsidRDefault="00D569AC" w:rsidP="00082792">
      <w:pPr>
        <w:jc w:val="both"/>
        <w:rPr>
          <w:rFonts w:ascii="Times New Roman" w:hAnsi="Times New Roman" w:cs="Times New Roman"/>
          <w:sz w:val="36"/>
          <w:szCs w:val="36"/>
        </w:rPr>
      </w:pPr>
      <w:r w:rsidRPr="00D569AC">
        <w:rPr>
          <w:rFonts w:ascii="Times New Roman" w:hAnsi="Times New Roman" w:cs="Times New Roman"/>
          <w:sz w:val="36"/>
          <w:szCs w:val="36"/>
        </w:rPr>
        <w:t>To conduct this comprehensive analysis, we utilized data visualized through Power BI, a powerful business analytics tool that enables data visualization and sharing of insights across an organization. The methodology involved several key steps to ensure accurate and insightful analysis:</w:t>
      </w:r>
    </w:p>
    <w:p w14:paraId="2330358D" w14:textId="18E6250B" w:rsidR="001B07A7" w:rsidRDefault="00D569AC" w:rsidP="00082792">
      <w:pPr>
        <w:jc w:val="both"/>
        <w:rPr>
          <w:rFonts w:ascii="Times New Roman" w:hAnsi="Times New Roman" w:cs="Times New Roman"/>
          <w:b/>
          <w:bCs/>
          <w:sz w:val="36"/>
          <w:szCs w:val="36"/>
        </w:rPr>
      </w:pPr>
      <w:r w:rsidRPr="00D569AC">
        <w:rPr>
          <w:rFonts w:ascii="Times New Roman" w:hAnsi="Times New Roman" w:cs="Times New Roman"/>
          <w:b/>
          <w:bCs/>
          <w:sz w:val="36"/>
          <w:szCs w:val="36"/>
        </w:rPr>
        <w:t>Data Collection</w:t>
      </w:r>
      <w:r w:rsidR="001B07A7">
        <w:rPr>
          <w:rFonts w:ascii="Times New Roman" w:hAnsi="Times New Roman" w:cs="Times New Roman"/>
          <w:b/>
          <w:bCs/>
          <w:sz w:val="36"/>
          <w:szCs w:val="36"/>
        </w:rPr>
        <w:t xml:space="preserve"> and </w:t>
      </w:r>
      <w:r w:rsidR="001B07A7" w:rsidRPr="00D569AC">
        <w:rPr>
          <w:rFonts w:ascii="Times New Roman" w:hAnsi="Times New Roman" w:cs="Times New Roman"/>
          <w:b/>
          <w:bCs/>
          <w:sz w:val="36"/>
          <w:szCs w:val="36"/>
        </w:rPr>
        <w:t>Preparation</w:t>
      </w:r>
    </w:p>
    <w:p w14:paraId="42B599BB" w14:textId="1D9FBD08" w:rsidR="001B07A7" w:rsidRPr="001B07A7" w:rsidRDefault="001B07A7" w:rsidP="00082792">
      <w:pPr>
        <w:jc w:val="both"/>
        <w:rPr>
          <w:rFonts w:ascii="Times New Roman" w:hAnsi="Times New Roman" w:cs="Times New Roman"/>
          <w:b/>
          <w:bCs/>
          <w:sz w:val="36"/>
          <w:szCs w:val="36"/>
        </w:rPr>
      </w:pPr>
      <w:r>
        <w:rPr>
          <w:rFonts w:ascii="Times New Roman" w:hAnsi="Times New Roman" w:cs="Times New Roman"/>
          <w:sz w:val="36"/>
          <w:szCs w:val="36"/>
        </w:rPr>
        <w:t>Data was collected</w:t>
      </w:r>
      <w:r w:rsidRPr="001B07A7">
        <w:rPr>
          <w:rFonts w:ascii="Times New Roman" w:hAnsi="Times New Roman" w:cs="Times New Roman"/>
          <w:sz w:val="36"/>
          <w:szCs w:val="36"/>
        </w:rPr>
        <w:t xml:space="preserve"> on employee performance and development, including variables such as total working years, training time, performance ratings, years since the last promotion, education field, department, and job role.</w:t>
      </w:r>
      <w:r>
        <w:rPr>
          <w:rFonts w:ascii="Times New Roman" w:hAnsi="Times New Roman" w:cs="Times New Roman"/>
          <w:b/>
          <w:bCs/>
          <w:sz w:val="36"/>
          <w:szCs w:val="36"/>
        </w:rPr>
        <w:t xml:space="preserve"> </w:t>
      </w:r>
      <w:r w:rsidRPr="001B07A7">
        <w:rPr>
          <w:rFonts w:ascii="Times New Roman" w:hAnsi="Times New Roman" w:cs="Times New Roman"/>
          <w:sz w:val="36"/>
          <w:szCs w:val="36"/>
        </w:rPr>
        <w:t>Ensure</w:t>
      </w:r>
      <w:r>
        <w:rPr>
          <w:rFonts w:ascii="Times New Roman" w:hAnsi="Times New Roman" w:cs="Times New Roman"/>
          <w:sz w:val="36"/>
          <w:szCs w:val="36"/>
        </w:rPr>
        <w:t>d</w:t>
      </w:r>
      <w:r w:rsidRPr="001B07A7">
        <w:rPr>
          <w:rFonts w:ascii="Times New Roman" w:hAnsi="Times New Roman" w:cs="Times New Roman"/>
          <w:sz w:val="36"/>
          <w:szCs w:val="36"/>
        </w:rPr>
        <w:t xml:space="preserve"> data quality and consistency by cleaning and preprocessing the dataset.</w:t>
      </w:r>
    </w:p>
    <w:p w14:paraId="7A83376E" w14:textId="48EF6000" w:rsidR="00D569AC" w:rsidRPr="00D569AC" w:rsidRDefault="001B07A7" w:rsidP="00082792">
      <w:pPr>
        <w:jc w:val="both"/>
        <w:rPr>
          <w:rFonts w:ascii="Times New Roman" w:hAnsi="Times New Roman" w:cs="Times New Roman"/>
          <w:b/>
          <w:bCs/>
          <w:sz w:val="36"/>
          <w:szCs w:val="36"/>
        </w:rPr>
      </w:pPr>
      <w:r>
        <w:rPr>
          <w:rFonts w:ascii="Times New Roman" w:hAnsi="Times New Roman" w:cs="Times New Roman"/>
          <w:b/>
          <w:bCs/>
          <w:sz w:val="36"/>
          <w:szCs w:val="36"/>
        </w:rPr>
        <w:t xml:space="preserve">Data </w:t>
      </w:r>
      <w:r w:rsidR="00D569AC" w:rsidRPr="00D569AC">
        <w:rPr>
          <w:rFonts w:ascii="Times New Roman" w:hAnsi="Times New Roman" w:cs="Times New Roman"/>
          <w:b/>
          <w:bCs/>
          <w:sz w:val="36"/>
          <w:szCs w:val="36"/>
        </w:rPr>
        <w:t>Visualization in Power BI</w:t>
      </w:r>
    </w:p>
    <w:p w14:paraId="16F277C4" w14:textId="77777777" w:rsidR="00D569AC" w:rsidRPr="00D569AC" w:rsidRDefault="00D569AC" w:rsidP="00082792">
      <w:pPr>
        <w:jc w:val="both"/>
        <w:rPr>
          <w:rFonts w:ascii="Times New Roman" w:hAnsi="Times New Roman" w:cs="Times New Roman"/>
          <w:sz w:val="36"/>
          <w:szCs w:val="36"/>
        </w:rPr>
      </w:pPr>
      <w:r w:rsidRPr="00D569AC">
        <w:rPr>
          <w:rFonts w:ascii="Times New Roman" w:hAnsi="Times New Roman" w:cs="Times New Roman"/>
          <w:sz w:val="36"/>
          <w:szCs w:val="36"/>
        </w:rPr>
        <w:t>In Power BI, various types of visualizations were created to represent the key metrics:</w:t>
      </w:r>
    </w:p>
    <w:p w14:paraId="0B698013" w14:textId="77777777" w:rsidR="001B07A7" w:rsidRPr="001B07A7" w:rsidRDefault="00D569AC" w:rsidP="00082792">
      <w:pPr>
        <w:pStyle w:val="ListParagraph"/>
        <w:numPr>
          <w:ilvl w:val="0"/>
          <w:numId w:val="7"/>
        </w:numPr>
        <w:jc w:val="both"/>
        <w:rPr>
          <w:rFonts w:ascii="Times New Roman" w:hAnsi="Times New Roman" w:cs="Times New Roman"/>
          <w:sz w:val="36"/>
          <w:szCs w:val="36"/>
          <w:u w:val="single"/>
        </w:rPr>
      </w:pPr>
      <w:r w:rsidRPr="001B07A7">
        <w:rPr>
          <w:rFonts w:ascii="Times New Roman" w:hAnsi="Times New Roman" w:cs="Times New Roman"/>
          <w:sz w:val="36"/>
          <w:szCs w:val="36"/>
          <w:u w:val="single"/>
        </w:rPr>
        <w:t>Bar Charts:</w:t>
      </w:r>
      <w:r w:rsidR="001B07A7" w:rsidRPr="001B07A7">
        <w:rPr>
          <w:rFonts w:ascii="Times New Roman" w:hAnsi="Times New Roman" w:cs="Times New Roman"/>
          <w:sz w:val="36"/>
          <w:szCs w:val="36"/>
        </w:rPr>
        <w:t xml:space="preserve"> </w:t>
      </w:r>
      <w:r w:rsidR="001B07A7" w:rsidRPr="001B07A7">
        <w:rPr>
          <w:rFonts w:ascii="Times New Roman" w:hAnsi="Times New Roman" w:cs="Times New Roman"/>
          <w:sz w:val="36"/>
          <w:szCs w:val="36"/>
        </w:rPr>
        <w:t>One bar chart displays the distribution of performance ratings across the organization, revealing how many employees fall into each performance category.</w:t>
      </w:r>
      <w:r w:rsidR="001B07A7" w:rsidRPr="001B07A7">
        <w:rPr>
          <w:rFonts w:ascii="Times New Roman" w:hAnsi="Times New Roman" w:cs="Times New Roman"/>
          <w:sz w:val="36"/>
          <w:szCs w:val="36"/>
        </w:rPr>
        <w:t xml:space="preserve"> </w:t>
      </w:r>
      <w:r w:rsidR="001B07A7" w:rsidRPr="001B07A7">
        <w:rPr>
          <w:rFonts w:ascii="Times New Roman" w:hAnsi="Times New Roman" w:cs="Times New Roman"/>
          <w:sz w:val="36"/>
          <w:szCs w:val="36"/>
        </w:rPr>
        <w:t>Another bar chart details the number of training sessions attended by employees last year, highlighting participation levels in training programs.</w:t>
      </w:r>
      <w:r w:rsidR="001B07A7" w:rsidRPr="001B07A7">
        <w:rPr>
          <w:rFonts w:ascii="Times New Roman" w:hAnsi="Times New Roman" w:cs="Times New Roman"/>
          <w:sz w:val="36"/>
          <w:szCs w:val="36"/>
        </w:rPr>
        <w:t xml:space="preserve"> </w:t>
      </w:r>
      <w:r w:rsidR="001B07A7" w:rsidRPr="001B07A7">
        <w:rPr>
          <w:rFonts w:ascii="Times New Roman" w:hAnsi="Times New Roman" w:cs="Times New Roman"/>
          <w:sz w:val="36"/>
          <w:szCs w:val="36"/>
        </w:rPr>
        <w:t>A final bar chart depicts development status across the organization, measured by years since the last promotion, to identify potential issues in career advancement.</w:t>
      </w:r>
      <w:r w:rsidR="001B07A7" w:rsidRPr="001B07A7">
        <w:rPr>
          <w:rFonts w:ascii="Times New Roman" w:hAnsi="Times New Roman" w:cs="Times New Roman"/>
          <w:sz w:val="36"/>
          <w:szCs w:val="36"/>
          <w:u w:val="single"/>
        </w:rPr>
        <w:t xml:space="preserve"> </w:t>
      </w:r>
    </w:p>
    <w:p w14:paraId="6E494B15" w14:textId="7587FC15" w:rsidR="00D569AC" w:rsidRPr="001B07A7" w:rsidRDefault="00D569AC" w:rsidP="00082792">
      <w:pPr>
        <w:pStyle w:val="ListParagraph"/>
        <w:numPr>
          <w:ilvl w:val="0"/>
          <w:numId w:val="7"/>
        </w:numPr>
        <w:jc w:val="both"/>
        <w:rPr>
          <w:rFonts w:ascii="Times New Roman" w:hAnsi="Times New Roman" w:cs="Times New Roman"/>
          <w:sz w:val="36"/>
          <w:szCs w:val="36"/>
          <w:u w:val="single"/>
        </w:rPr>
      </w:pPr>
      <w:r w:rsidRPr="001B07A7">
        <w:rPr>
          <w:rFonts w:ascii="Times New Roman" w:hAnsi="Times New Roman" w:cs="Times New Roman"/>
          <w:sz w:val="36"/>
          <w:szCs w:val="36"/>
          <w:u w:val="single"/>
        </w:rPr>
        <w:lastRenderedPageBreak/>
        <w:t>Line Graphs:</w:t>
      </w:r>
      <w:r w:rsidRPr="001B07A7">
        <w:rPr>
          <w:rFonts w:ascii="Times New Roman" w:hAnsi="Times New Roman" w:cs="Times New Roman"/>
          <w:sz w:val="36"/>
          <w:szCs w:val="36"/>
        </w:rPr>
        <w:t xml:space="preserve"> </w:t>
      </w:r>
      <w:r w:rsidR="001B07A7" w:rsidRPr="001B07A7">
        <w:rPr>
          <w:rFonts w:ascii="Times New Roman" w:hAnsi="Times New Roman" w:cs="Times New Roman"/>
          <w:sz w:val="36"/>
          <w:szCs w:val="36"/>
        </w:rPr>
        <w:t>This chart shows trends in employee performance and development by education field, helping to identify areas with lower performance or longer durations since the last promotion.</w:t>
      </w:r>
      <w:r w:rsidR="001B07A7" w:rsidRPr="001B07A7">
        <w:rPr>
          <w:rFonts w:ascii="Times New Roman" w:hAnsi="Times New Roman" w:cs="Times New Roman"/>
          <w:sz w:val="36"/>
          <w:szCs w:val="36"/>
          <w:u w:val="single"/>
        </w:rPr>
        <w:t xml:space="preserve"> </w:t>
      </w:r>
    </w:p>
    <w:p w14:paraId="0CD248E3" w14:textId="3ADB61AD" w:rsidR="00D569AC" w:rsidRPr="001B07A7" w:rsidRDefault="001B07A7" w:rsidP="00082792">
      <w:pPr>
        <w:pStyle w:val="ListParagraph"/>
        <w:numPr>
          <w:ilvl w:val="0"/>
          <w:numId w:val="7"/>
        </w:numPr>
        <w:jc w:val="both"/>
        <w:rPr>
          <w:rFonts w:ascii="Times New Roman" w:hAnsi="Times New Roman" w:cs="Times New Roman"/>
          <w:sz w:val="36"/>
          <w:szCs w:val="36"/>
        </w:rPr>
      </w:pPr>
      <w:r w:rsidRPr="001B07A7">
        <w:rPr>
          <w:rFonts w:ascii="Times New Roman" w:hAnsi="Times New Roman" w:cs="Times New Roman"/>
          <w:sz w:val="36"/>
          <w:szCs w:val="36"/>
          <w:u w:val="single"/>
        </w:rPr>
        <w:t>Key Metrics</w:t>
      </w:r>
      <w:r w:rsidR="00D569AC" w:rsidRPr="001B07A7">
        <w:rPr>
          <w:rFonts w:ascii="Times New Roman" w:hAnsi="Times New Roman" w:cs="Times New Roman"/>
          <w:sz w:val="36"/>
          <w:szCs w:val="36"/>
          <w:u w:val="single"/>
        </w:rPr>
        <w:t>:</w:t>
      </w:r>
      <w:r w:rsidR="00D569AC" w:rsidRPr="001B07A7">
        <w:rPr>
          <w:rFonts w:ascii="Times New Roman" w:hAnsi="Times New Roman" w:cs="Times New Roman"/>
          <w:sz w:val="36"/>
          <w:szCs w:val="36"/>
        </w:rPr>
        <w:t xml:space="preserve"> </w:t>
      </w:r>
      <w:r w:rsidRPr="001B07A7">
        <w:rPr>
          <w:rFonts w:ascii="Times New Roman" w:hAnsi="Times New Roman" w:cs="Times New Roman"/>
          <w:sz w:val="36"/>
          <w:szCs w:val="36"/>
        </w:rPr>
        <w:t>The dashboard prominently displays average total working years, training time last year, performance rating, and years since the last promotion. These metrics provide a quick overview of the overall employee performance and development.</w:t>
      </w:r>
    </w:p>
    <w:p w14:paraId="7A42E170" w14:textId="0B2CA05D" w:rsidR="00D569AC" w:rsidRPr="001B07A7" w:rsidRDefault="001B07A7" w:rsidP="00082792">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u w:val="single"/>
        </w:rPr>
        <w:t>Bubble</w:t>
      </w:r>
      <w:r w:rsidR="00D569AC" w:rsidRPr="001B07A7">
        <w:rPr>
          <w:rFonts w:ascii="Times New Roman" w:hAnsi="Times New Roman" w:cs="Times New Roman"/>
          <w:sz w:val="36"/>
          <w:szCs w:val="36"/>
          <w:u w:val="single"/>
        </w:rPr>
        <w:t xml:space="preserve"> Chart:</w:t>
      </w:r>
      <w:r w:rsidR="00D569AC" w:rsidRPr="001B07A7">
        <w:rPr>
          <w:rFonts w:ascii="Times New Roman" w:hAnsi="Times New Roman" w:cs="Times New Roman"/>
          <w:sz w:val="36"/>
          <w:szCs w:val="36"/>
        </w:rPr>
        <w:t xml:space="preserve"> </w:t>
      </w:r>
      <w:r w:rsidRPr="001B07A7">
        <w:rPr>
          <w:rFonts w:ascii="Times New Roman" w:hAnsi="Times New Roman" w:cs="Times New Roman"/>
          <w:sz w:val="36"/>
          <w:szCs w:val="36"/>
        </w:rPr>
        <w:t>This chart illustrates the impact of training on performance ratings by education field. It helps to understand how different fields of education benefit from training.</w:t>
      </w:r>
    </w:p>
    <w:p w14:paraId="72CF6FA2" w14:textId="40D83ADE" w:rsidR="00D569AC" w:rsidRPr="0080613D" w:rsidRDefault="00D569AC" w:rsidP="00082792">
      <w:pPr>
        <w:jc w:val="both"/>
        <w:rPr>
          <w:ins w:id="0" w:author="PUSPAL SINGHA" w:date="2024-07-06T23:33:00Z" w16du:dateUtc="2024-07-06T18:03:00Z"/>
          <w:rFonts w:ascii="Times New Roman" w:hAnsi="Times New Roman" w:cs="Times New Roman"/>
          <w:sz w:val="36"/>
          <w:szCs w:val="36"/>
        </w:rPr>
      </w:pPr>
      <w:r w:rsidRPr="00D569AC">
        <w:rPr>
          <w:rFonts w:ascii="Times New Roman" w:hAnsi="Times New Roman" w:cs="Times New Roman"/>
          <w:sz w:val="36"/>
          <w:szCs w:val="36"/>
        </w:rPr>
        <w:t>Each visualization was carefully designed to highlight relevant insights and trends. Filters and slicers were added to the dashboard to enable interactive analysis, allowing users to drill down into specific departments</w:t>
      </w:r>
      <w:r w:rsidR="001B07A7">
        <w:rPr>
          <w:rFonts w:ascii="Times New Roman" w:hAnsi="Times New Roman" w:cs="Times New Roman"/>
          <w:sz w:val="36"/>
          <w:szCs w:val="36"/>
        </w:rPr>
        <w:t xml:space="preserve"> or </w:t>
      </w:r>
      <w:r w:rsidRPr="00D569AC">
        <w:rPr>
          <w:rFonts w:ascii="Times New Roman" w:hAnsi="Times New Roman" w:cs="Times New Roman"/>
          <w:sz w:val="36"/>
          <w:szCs w:val="36"/>
        </w:rPr>
        <w:t>job roles</w:t>
      </w:r>
    </w:p>
    <w:p w14:paraId="70FC72DE" w14:textId="77777777" w:rsidR="00D569AC" w:rsidRPr="0080613D" w:rsidRDefault="00D569AC" w:rsidP="00082792">
      <w:pPr>
        <w:jc w:val="both"/>
        <w:rPr>
          <w:ins w:id="1" w:author="PUSPAL SINGHA" w:date="2024-07-06T23:33:00Z" w16du:dateUtc="2024-07-06T18:03:00Z"/>
          <w:rFonts w:ascii="Times New Roman" w:hAnsi="Times New Roman" w:cs="Times New Roman"/>
          <w:sz w:val="36"/>
          <w:szCs w:val="36"/>
        </w:rPr>
      </w:pPr>
      <w:ins w:id="2" w:author="PUSPAL SINGHA" w:date="2024-07-06T23:33:00Z" w16du:dateUtc="2024-07-06T18:03:00Z">
        <w:r w:rsidRPr="0080613D">
          <w:rPr>
            <w:rFonts w:ascii="Times New Roman" w:hAnsi="Times New Roman" w:cs="Times New Roman"/>
            <w:sz w:val="36"/>
            <w:szCs w:val="36"/>
          </w:rPr>
          <w:br w:type="page"/>
        </w:r>
      </w:ins>
    </w:p>
    <w:p w14:paraId="382C9B6C" w14:textId="23A45FE6" w:rsidR="00D569AC" w:rsidRPr="0080613D" w:rsidRDefault="00D569AC" w:rsidP="00082792">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Interpretation</w:t>
      </w:r>
    </w:p>
    <w:p w14:paraId="3733A77F" w14:textId="77777777" w:rsidR="00D569AC" w:rsidRPr="0080613D" w:rsidRDefault="00D569AC" w:rsidP="00082792">
      <w:pPr>
        <w:jc w:val="both"/>
        <w:rPr>
          <w:rFonts w:ascii="Times New Roman" w:hAnsi="Times New Roman" w:cs="Times New Roman"/>
          <w:b/>
          <w:bCs/>
          <w:sz w:val="52"/>
          <w:szCs w:val="52"/>
        </w:rPr>
      </w:pPr>
    </w:p>
    <w:p w14:paraId="7610E137" w14:textId="77777777" w:rsidR="001B07A7" w:rsidRPr="001B07A7" w:rsidRDefault="001B07A7" w:rsidP="00082792">
      <w:pPr>
        <w:jc w:val="both"/>
        <w:rPr>
          <w:rFonts w:ascii="Times New Roman" w:hAnsi="Times New Roman" w:cs="Times New Roman"/>
          <w:b/>
          <w:bCs/>
          <w:sz w:val="36"/>
          <w:szCs w:val="36"/>
        </w:rPr>
      </w:pPr>
      <w:r w:rsidRPr="001B07A7">
        <w:rPr>
          <w:rFonts w:ascii="Times New Roman" w:hAnsi="Times New Roman" w:cs="Times New Roman"/>
          <w:b/>
          <w:bCs/>
          <w:sz w:val="36"/>
          <w:szCs w:val="36"/>
        </w:rPr>
        <w:t>Key Metrics</w:t>
      </w:r>
    </w:p>
    <w:p w14:paraId="009D036E" w14:textId="77777777" w:rsidR="001B07A7" w:rsidRPr="001B07A7" w:rsidRDefault="001B07A7" w:rsidP="00082792">
      <w:pPr>
        <w:jc w:val="both"/>
        <w:rPr>
          <w:rFonts w:ascii="Times New Roman" w:hAnsi="Times New Roman" w:cs="Times New Roman"/>
          <w:sz w:val="36"/>
          <w:szCs w:val="36"/>
        </w:rPr>
      </w:pPr>
      <w:r w:rsidRPr="001B07A7">
        <w:rPr>
          <w:rFonts w:ascii="Times New Roman" w:hAnsi="Times New Roman" w:cs="Times New Roman"/>
          <w:sz w:val="36"/>
          <w:szCs w:val="36"/>
        </w:rPr>
        <w:t xml:space="preserve">The dashboard reveals that the average total working years among employees is 11.28 years, indicating a relatively experienced workforce. The average training time last year is 2.80 hours, suggesting room for increasing training participation. The average performance rating is 3.15, indicating moderate overall performance. The average </w:t>
      </w:r>
      <w:proofErr w:type="gramStart"/>
      <w:r w:rsidRPr="001B07A7">
        <w:rPr>
          <w:rFonts w:ascii="Times New Roman" w:hAnsi="Times New Roman" w:cs="Times New Roman"/>
          <w:sz w:val="36"/>
          <w:szCs w:val="36"/>
        </w:rPr>
        <w:t>years</w:t>
      </w:r>
      <w:proofErr w:type="gramEnd"/>
      <w:r w:rsidRPr="001B07A7">
        <w:rPr>
          <w:rFonts w:ascii="Times New Roman" w:hAnsi="Times New Roman" w:cs="Times New Roman"/>
          <w:sz w:val="36"/>
          <w:szCs w:val="36"/>
        </w:rPr>
        <w:t xml:space="preserve"> since the last promotion is 2.19 years, pointing to potential issues in career advancement.</w:t>
      </w:r>
    </w:p>
    <w:p w14:paraId="22993D99" w14:textId="77777777" w:rsidR="001B07A7" w:rsidRPr="001B07A7" w:rsidRDefault="001B07A7" w:rsidP="00082792">
      <w:pPr>
        <w:jc w:val="both"/>
        <w:rPr>
          <w:rFonts w:ascii="Times New Roman" w:hAnsi="Times New Roman" w:cs="Times New Roman"/>
          <w:b/>
          <w:bCs/>
          <w:sz w:val="36"/>
          <w:szCs w:val="36"/>
        </w:rPr>
      </w:pPr>
      <w:r w:rsidRPr="001B07A7">
        <w:rPr>
          <w:rFonts w:ascii="Times New Roman" w:hAnsi="Times New Roman" w:cs="Times New Roman"/>
          <w:b/>
          <w:bCs/>
          <w:sz w:val="36"/>
          <w:szCs w:val="36"/>
        </w:rPr>
        <w:t>Impact of Training on Performance Ratings</w:t>
      </w:r>
    </w:p>
    <w:p w14:paraId="6BDCD79E" w14:textId="77777777" w:rsidR="001B07A7" w:rsidRPr="001B07A7" w:rsidRDefault="001B07A7" w:rsidP="00082792">
      <w:pPr>
        <w:jc w:val="both"/>
        <w:rPr>
          <w:rFonts w:ascii="Times New Roman" w:hAnsi="Times New Roman" w:cs="Times New Roman"/>
          <w:sz w:val="36"/>
          <w:szCs w:val="36"/>
        </w:rPr>
      </w:pPr>
      <w:r w:rsidRPr="001B07A7">
        <w:rPr>
          <w:rFonts w:ascii="Times New Roman" w:hAnsi="Times New Roman" w:cs="Times New Roman"/>
          <w:sz w:val="36"/>
          <w:szCs w:val="36"/>
        </w:rPr>
        <w:t>The bubble chart analysis shows that training has varying impacts on performance ratings across different education fields. Employees in Marketing benefit the most from training, showing the highest improvement in performance ratings with increased training sessions. In contrast, fields such as Human Resources and Life Sciences exhibit less pronounced improvements, indicating a need for more effective training programs tailored to these fields.</w:t>
      </w:r>
    </w:p>
    <w:p w14:paraId="1248C738" w14:textId="77777777" w:rsidR="001B07A7" w:rsidRPr="001B07A7" w:rsidRDefault="001B07A7" w:rsidP="00082792">
      <w:pPr>
        <w:jc w:val="both"/>
        <w:rPr>
          <w:rFonts w:ascii="Times New Roman" w:hAnsi="Times New Roman" w:cs="Times New Roman"/>
          <w:b/>
          <w:bCs/>
          <w:sz w:val="36"/>
          <w:szCs w:val="36"/>
        </w:rPr>
      </w:pPr>
      <w:r w:rsidRPr="001B07A7">
        <w:rPr>
          <w:rFonts w:ascii="Times New Roman" w:hAnsi="Times New Roman" w:cs="Times New Roman"/>
          <w:b/>
          <w:bCs/>
          <w:sz w:val="36"/>
          <w:szCs w:val="36"/>
        </w:rPr>
        <w:t>Employee Performance and Development by Education Field</w:t>
      </w:r>
    </w:p>
    <w:p w14:paraId="0D0F6020" w14:textId="77777777" w:rsidR="001B07A7" w:rsidRPr="001B07A7" w:rsidRDefault="001B07A7" w:rsidP="00082792">
      <w:pPr>
        <w:jc w:val="both"/>
        <w:rPr>
          <w:rFonts w:ascii="Times New Roman" w:hAnsi="Times New Roman" w:cs="Times New Roman"/>
          <w:sz w:val="36"/>
          <w:szCs w:val="36"/>
        </w:rPr>
      </w:pPr>
      <w:r w:rsidRPr="001B07A7">
        <w:rPr>
          <w:rFonts w:ascii="Times New Roman" w:hAnsi="Times New Roman" w:cs="Times New Roman"/>
          <w:sz w:val="36"/>
          <w:szCs w:val="36"/>
        </w:rPr>
        <w:t xml:space="preserve">The line chart indicates that employees in the Technical Degree and Human Resources fields have lower average performance ratings and longer durations since their last promotion compared to other fields. This suggests that these groups may </w:t>
      </w:r>
      <w:r w:rsidRPr="001B07A7">
        <w:rPr>
          <w:rFonts w:ascii="Times New Roman" w:hAnsi="Times New Roman" w:cs="Times New Roman"/>
          <w:sz w:val="36"/>
          <w:szCs w:val="36"/>
        </w:rPr>
        <w:lastRenderedPageBreak/>
        <w:t>require additional support and targeted development initiatives to enhance their performance and career progression.</w:t>
      </w:r>
    </w:p>
    <w:p w14:paraId="21E7689E" w14:textId="77777777" w:rsidR="001B07A7" w:rsidRPr="001B07A7" w:rsidRDefault="001B07A7" w:rsidP="00082792">
      <w:pPr>
        <w:jc w:val="both"/>
        <w:rPr>
          <w:rFonts w:ascii="Times New Roman" w:hAnsi="Times New Roman" w:cs="Times New Roman"/>
          <w:b/>
          <w:bCs/>
          <w:sz w:val="36"/>
          <w:szCs w:val="36"/>
        </w:rPr>
      </w:pPr>
      <w:r w:rsidRPr="001B07A7">
        <w:rPr>
          <w:rFonts w:ascii="Times New Roman" w:hAnsi="Times New Roman" w:cs="Times New Roman"/>
          <w:b/>
          <w:bCs/>
          <w:sz w:val="36"/>
          <w:szCs w:val="36"/>
        </w:rPr>
        <w:t>Performance Ratings across the Organization</w:t>
      </w:r>
    </w:p>
    <w:p w14:paraId="45A549B1" w14:textId="77777777" w:rsidR="001B07A7" w:rsidRPr="001B07A7" w:rsidRDefault="001B07A7" w:rsidP="00082792">
      <w:pPr>
        <w:jc w:val="both"/>
        <w:rPr>
          <w:rFonts w:ascii="Times New Roman" w:hAnsi="Times New Roman" w:cs="Times New Roman"/>
          <w:sz w:val="36"/>
          <w:szCs w:val="36"/>
        </w:rPr>
      </w:pPr>
      <w:r w:rsidRPr="001B07A7">
        <w:rPr>
          <w:rFonts w:ascii="Times New Roman" w:hAnsi="Times New Roman" w:cs="Times New Roman"/>
          <w:sz w:val="36"/>
          <w:szCs w:val="36"/>
        </w:rPr>
        <w:t xml:space="preserve">The bar chart shows that </w:t>
      </w:r>
      <w:proofErr w:type="gramStart"/>
      <w:r w:rsidRPr="001B07A7">
        <w:rPr>
          <w:rFonts w:ascii="Times New Roman" w:hAnsi="Times New Roman" w:cs="Times New Roman"/>
          <w:sz w:val="36"/>
          <w:szCs w:val="36"/>
        </w:rPr>
        <w:t>the majority of</w:t>
      </w:r>
      <w:proofErr w:type="gramEnd"/>
      <w:r w:rsidRPr="001B07A7">
        <w:rPr>
          <w:rFonts w:ascii="Times New Roman" w:hAnsi="Times New Roman" w:cs="Times New Roman"/>
          <w:sz w:val="36"/>
          <w:szCs w:val="36"/>
        </w:rPr>
        <w:t xml:space="preserve"> employees have performance ratings of 3, followed by ratings of 4 and 2. This distribution indicates a general trend of moderate performance across the organization, with opportunities for improvement to elevate more employees to higher performance levels.</w:t>
      </w:r>
    </w:p>
    <w:p w14:paraId="7108F266" w14:textId="77777777" w:rsidR="001B07A7" w:rsidRPr="001B07A7" w:rsidRDefault="001B07A7" w:rsidP="00082792">
      <w:pPr>
        <w:jc w:val="both"/>
        <w:rPr>
          <w:rFonts w:ascii="Times New Roman" w:hAnsi="Times New Roman" w:cs="Times New Roman"/>
          <w:b/>
          <w:bCs/>
          <w:sz w:val="36"/>
          <w:szCs w:val="36"/>
        </w:rPr>
      </w:pPr>
      <w:r w:rsidRPr="001B07A7">
        <w:rPr>
          <w:rFonts w:ascii="Times New Roman" w:hAnsi="Times New Roman" w:cs="Times New Roman"/>
          <w:b/>
          <w:bCs/>
          <w:sz w:val="36"/>
          <w:szCs w:val="36"/>
        </w:rPr>
        <w:t>Training Sessions Attended by Employees Last Year</w:t>
      </w:r>
    </w:p>
    <w:p w14:paraId="7F4830DB" w14:textId="77777777" w:rsidR="001B07A7" w:rsidRPr="001B07A7" w:rsidRDefault="001B07A7" w:rsidP="00082792">
      <w:pPr>
        <w:jc w:val="both"/>
        <w:rPr>
          <w:rFonts w:ascii="Times New Roman" w:hAnsi="Times New Roman" w:cs="Times New Roman"/>
          <w:sz w:val="36"/>
          <w:szCs w:val="36"/>
        </w:rPr>
      </w:pPr>
      <w:r w:rsidRPr="001B07A7">
        <w:rPr>
          <w:rFonts w:ascii="Times New Roman" w:hAnsi="Times New Roman" w:cs="Times New Roman"/>
          <w:sz w:val="36"/>
          <w:szCs w:val="36"/>
        </w:rPr>
        <w:t>The analysis of training session attendance shows that most employees attended between 0 to 4 sessions last year. There is a sharp decline in the number of employees attending more than 5 sessions, indicating limited participation in extensive training programs. This suggests a need to encourage more engagement in training to promote continuous learning.</w:t>
      </w:r>
    </w:p>
    <w:p w14:paraId="0F8740DD" w14:textId="77777777" w:rsidR="001B07A7" w:rsidRPr="001B07A7" w:rsidRDefault="001B07A7" w:rsidP="00082792">
      <w:pPr>
        <w:jc w:val="both"/>
        <w:rPr>
          <w:rFonts w:ascii="Times New Roman" w:hAnsi="Times New Roman" w:cs="Times New Roman"/>
          <w:b/>
          <w:bCs/>
          <w:sz w:val="36"/>
          <w:szCs w:val="36"/>
        </w:rPr>
      </w:pPr>
      <w:r w:rsidRPr="001B07A7">
        <w:rPr>
          <w:rFonts w:ascii="Times New Roman" w:hAnsi="Times New Roman" w:cs="Times New Roman"/>
          <w:b/>
          <w:bCs/>
          <w:sz w:val="36"/>
          <w:szCs w:val="36"/>
        </w:rPr>
        <w:t>Development across the Organization</w:t>
      </w:r>
    </w:p>
    <w:p w14:paraId="52D02923" w14:textId="77777777" w:rsidR="001B07A7" w:rsidRPr="001B07A7" w:rsidRDefault="001B07A7" w:rsidP="00082792">
      <w:pPr>
        <w:jc w:val="both"/>
        <w:rPr>
          <w:rFonts w:ascii="Times New Roman" w:hAnsi="Times New Roman" w:cs="Times New Roman"/>
          <w:sz w:val="36"/>
          <w:szCs w:val="36"/>
        </w:rPr>
      </w:pPr>
      <w:r w:rsidRPr="001B07A7">
        <w:rPr>
          <w:rFonts w:ascii="Times New Roman" w:hAnsi="Times New Roman" w:cs="Times New Roman"/>
          <w:sz w:val="36"/>
          <w:szCs w:val="36"/>
        </w:rPr>
        <w:t>The development analysis indicates that many employees have not been promoted for several years, with the highest number of employees having not received a promotion in 3 years. This highlights a potential issue in career advancement within the organization, which could impact employee motivation and retention</w:t>
      </w:r>
    </w:p>
    <w:p w14:paraId="1327F378" w14:textId="77777777" w:rsidR="00D569AC" w:rsidRPr="0080613D" w:rsidRDefault="00D569AC" w:rsidP="00082792">
      <w:pPr>
        <w:jc w:val="both"/>
        <w:rPr>
          <w:rFonts w:ascii="Times New Roman" w:hAnsi="Times New Roman" w:cs="Times New Roman"/>
          <w:sz w:val="36"/>
          <w:szCs w:val="36"/>
        </w:rPr>
      </w:pPr>
      <w:r w:rsidRPr="0080613D">
        <w:rPr>
          <w:rFonts w:ascii="Times New Roman" w:hAnsi="Times New Roman" w:cs="Times New Roman"/>
          <w:sz w:val="36"/>
          <w:szCs w:val="36"/>
        </w:rPr>
        <w:br w:type="page"/>
      </w:r>
    </w:p>
    <w:p w14:paraId="787F1AD9" w14:textId="4CCF570A" w:rsidR="00D569AC" w:rsidRPr="00D569AC" w:rsidRDefault="00D569AC" w:rsidP="00082792">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Conclusion</w:t>
      </w:r>
    </w:p>
    <w:p w14:paraId="6DAAC9C9" w14:textId="77777777" w:rsidR="00D569AC" w:rsidRPr="0080613D" w:rsidRDefault="00D569AC" w:rsidP="00082792">
      <w:pPr>
        <w:jc w:val="both"/>
        <w:rPr>
          <w:rFonts w:ascii="Times New Roman" w:hAnsi="Times New Roman" w:cs="Times New Roman"/>
          <w:b/>
          <w:bCs/>
          <w:sz w:val="52"/>
          <w:szCs w:val="52"/>
        </w:rPr>
      </w:pPr>
    </w:p>
    <w:p w14:paraId="4022A5D2" w14:textId="77777777" w:rsidR="00704B85" w:rsidRPr="00704B85" w:rsidRDefault="00704B85" w:rsidP="00704B85">
      <w:pPr>
        <w:jc w:val="both"/>
        <w:rPr>
          <w:rFonts w:ascii="Times New Roman" w:hAnsi="Times New Roman" w:cs="Times New Roman"/>
          <w:sz w:val="36"/>
          <w:szCs w:val="36"/>
        </w:rPr>
      </w:pPr>
      <w:r w:rsidRPr="00704B85">
        <w:rPr>
          <w:rFonts w:ascii="Times New Roman" w:hAnsi="Times New Roman" w:cs="Times New Roman"/>
          <w:sz w:val="36"/>
          <w:szCs w:val="36"/>
        </w:rPr>
        <w:t>The analysis of employee performance and development within the organization has provided several valuable insights, highlighting both strengths and areas needing improvement.</w:t>
      </w:r>
    </w:p>
    <w:p w14:paraId="0C404634" w14:textId="77777777" w:rsidR="00704B85" w:rsidRPr="00704B85" w:rsidRDefault="00704B85" w:rsidP="00704B85">
      <w:pPr>
        <w:jc w:val="both"/>
        <w:rPr>
          <w:rFonts w:ascii="Times New Roman" w:hAnsi="Times New Roman" w:cs="Times New Roman"/>
          <w:sz w:val="36"/>
          <w:szCs w:val="36"/>
        </w:rPr>
      </w:pPr>
      <w:r w:rsidRPr="00704B85">
        <w:rPr>
          <w:rFonts w:ascii="Times New Roman" w:hAnsi="Times New Roman" w:cs="Times New Roman"/>
          <w:sz w:val="36"/>
          <w:szCs w:val="36"/>
        </w:rPr>
        <w:t>The organization has a relatively experienced workforce, with an average of 11.28 total working years among employees. This is a significant strength, as experienced employees often bring stability, in-depth knowledge, and expertise to their roles. However, the average training time last year is 2.80 hours, suggesting that there is room to increase training participation. Although some departments and job roles engage in training, the overall level of training attendance is lower than optimal, which may affect employee development and performance.</w:t>
      </w:r>
    </w:p>
    <w:p w14:paraId="18D1F55C" w14:textId="77777777" w:rsidR="00704B85" w:rsidRPr="00704B85" w:rsidRDefault="00704B85" w:rsidP="00704B85">
      <w:pPr>
        <w:jc w:val="both"/>
        <w:rPr>
          <w:rFonts w:ascii="Times New Roman" w:hAnsi="Times New Roman" w:cs="Times New Roman"/>
          <w:sz w:val="36"/>
          <w:szCs w:val="36"/>
        </w:rPr>
      </w:pPr>
      <w:r w:rsidRPr="00704B85">
        <w:rPr>
          <w:rFonts w:ascii="Times New Roman" w:hAnsi="Times New Roman" w:cs="Times New Roman"/>
          <w:sz w:val="36"/>
          <w:szCs w:val="36"/>
        </w:rPr>
        <w:t xml:space="preserve">The average performance rating is 3.15, indicating moderate overall performance across the organization. The distribution of performance ratings shows that most employees fall within the middle range, with fewer employees achieving the highest performance ratings. Additionally, the average </w:t>
      </w:r>
      <w:proofErr w:type="gramStart"/>
      <w:r w:rsidRPr="00704B85">
        <w:rPr>
          <w:rFonts w:ascii="Times New Roman" w:hAnsi="Times New Roman" w:cs="Times New Roman"/>
          <w:sz w:val="36"/>
          <w:szCs w:val="36"/>
        </w:rPr>
        <w:t>years</w:t>
      </w:r>
      <w:proofErr w:type="gramEnd"/>
      <w:r w:rsidRPr="00704B85">
        <w:rPr>
          <w:rFonts w:ascii="Times New Roman" w:hAnsi="Times New Roman" w:cs="Times New Roman"/>
          <w:sz w:val="36"/>
          <w:szCs w:val="36"/>
        </w:rPr>
        <w:t xml:space="preserve"> since the last promotion is 2.19 years, indicating potential issues with career advancement. Many employees may feel stagnated without timely promotions, which could impact employee motivation and retention adversely.</w:t>
      </w:r>
    </w:p>
    <w:p w14:paraId="49BE944D" w14:textId="77777777" w:rsidR="00704B85" w:rsidRPr="00704B85" w:rsidRDefault="00704B85" w:rsidP="00704B85">
      <w:pPr>
        <w:jc w:val="both"/>
        <w:rPr>
          <w:rFonts w:ascii="Times New Roman" w:hAnsi="Times New Roman" w:cs="Times New Roman"/>
          <w:sz w:val="36"/>
          <w:szCs w:val="36"/>
        </w:rPr>
      </w:pPr>
      <w:r w:rsidRPr="00704B85">
        <w:rPr>
          <w:rFonts w:ascii="Times New Roman" w:hAnsi="Times New Roman" w:cs="Times New Roman"/>
          <w:sz w:val="36"/>
          <w:szCs w:val="36"/>
        </w:rPr>
        <w:t xml:space="preserve">The bubble chart analysis reveals that training impacts performance ratings differently across education fields. Employees in Marketing show the highest improvement in performance ratings with increased training sessions, while fields such as Human Resources and Life Sciences benefit less. </w:t>
      </w:r>
      <w:r w:rsidRPr="00704B85">
        <w:rPr>
          <w:rFonts w:ascii="Times New Roman" w:hAnsi="Times New Roman" w:cs="Times New Roman"/>
          <w:sz w:val="36"/>
          <w:szCs w:val="36"/>
        </w:rPr>
        <w:lastRenderedPageBreak/>
        <w:t>This suggests that current training programs may be more effective for certain fields and need to be tailored better for others. The line chart further shows that employees with a Technical Degree or in Human Resources have lower average performance ratings and longer durations since their last promotion compared to other fields. These employees might require additional support and targeted development initiatives.</w:t>
      </w:r>
    </w:p>
    <w:p w14:paraId="2F4C2B8F" w14:textId="77777777" w:rsidR="00704B85" w:rsidRPr="00704B85" w:rsidRDefault="00704B85" w:rsidP="00704B85">
      <w:pPr>
        <w:jc w:val="both"/>
        <w:rPr>
          <w:rFonts w:ascii="Times New Roman" w:hAnsi="Times New Roman" w:cs="Times New Roman"/>
          <w:sz w:val="36"/>
          <w:szCs w:val="36"/>
        </w:rPr>
      </w:pPr>
      <w:r w:rsidRPr="00704B85">
        <w:rPr>
          <w:rFonts w:ascii="Times New Roman" w:hAnsi="Times New Roman" w:cs="Times New Roman"/>
          <w:sz w:val="36"/>
          <w:szCs w:val="36"/>
        </w:rPr>
        <w:t xml:space="preserve">The bar chart illustrates that </w:t>
      </w:r>
      <w:proofErr w:type="gramStart"/>
      <w:r w:rsidRPr="00704B85">
        <w:rPr>
          <w:rFonts w:ascii="Times New Roman" w:hAnsi="Times New Roman" w:cs="Times New Roman"/>
          <w:sz w:val="36"/>
          <w:szCs w:val="36"/>
        </w:rPr>
        <w:t>the majority of</w:t>
      </w:r>
      <w:proofErr w:type="gramEnd"/>
      <w:r w:rsidRPr="00704B85">
        <w:rPr>
          <w:rFonts w:ascii="Times New Roman" w:hAnsi="Times New Roman" w:cs="Times New Roman"/>
          <w:sz w:val="36"/>
          <w:szCs w:val="36"/>
        </w:rPr>
        <w:t xml:space="preserve"> employees have performance ratings of 3, followed by ratings of 4 and 2. This pattern suggests a moderate performance trend across the organization, with room for improvement to elevate more employees to higher performance levels. Furthermore, most employees attended between 0 to 4 training sessions last year, with a sharp decline in the number of employees attending more than 5 sessions. This highlights the need to encourage more engagement in training to promote continuous learning. The development analysis indicates that many employees have not been promoted for several years, with the highest number of employees having not received a promotion in 3 years. This could be a significant factor in employee dissatisfaction and turnover.</w:t>
      </w:r>
    </w:p>
    <w:p w14:paraId="0EDA86E1" w14:textId="1222123F" w:rsidR="00D569AC" w:rsidRPr="0080613D" w:rsidRDefault="00D569AC" w:rsidP="00082792">
      <w:pPr>
        <w:jc w:val="both"/>
        <w:rPr>
          <w:rFonts w:ascii="Times New Roman" w:hAnsi="Times New Roman" w:cs="Times New Roman"/>
          <w:sz w:val="36"/>
          <w:szCs w:val="36"/>
        </w:rPr>
      </w:pPr>
      <w:r w:rsidRPr="0080613D">
        <w:rPr>
          <w:rFonts w:ascii="Times New Roman" w:hAnsi="Times New Roman" w:cs="Times New Roman"/>
          <w:sz w:val="36"/>
          <w:szCs w:val="36"/>
        </w:rPr>
        <w:br w:type="page"/>
      </w:r>
    </w:p>
    <w:p w14:paraId="2701FB84" w14:textId="77777777" w:rsidR="0080613D" w:rsidRPr="0080613D" w:rsidRDefault="0080613D" w:rsidP="00082792">
      <w:pPr>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Identified Areas of Improvement</w:t>
      </w:r>
    </w:p>
    <w:p w14:paraId="26776D59" w14:textId="77777777" w:rsidR="0080613D" w:rsidRPr="0080613D" w:rsidRDefault="0080613D" w:rsidP="00082792">
      <w:pPr>
        <w:ind w:left="720"/>
        <w:jc w:val="both"/>
        <w:rPr>
          <w:rFonts w:ascii="Times New Roman" w:hAnsi="Times New Roman" w:cs="Times New Roman"/>
          <w:sz w:val="36"/>
          <w:szCs w:val="36"/>
        </w:rPr>
      </w:pPr>
    </w:p>
    <w:p w14:paraId="4F20AC23" w14:textId="77777777" w:rsidR="00082792" w:rsidRPr="00082792" w:rsidRDefault="00082792" w:rsidP="00082792">
      <w:pPr>
        <w:jc w:val="both"/>
        <w:rPr>
          <w:rFonts w:ascii="Times New Roman" w:hAnsi="Times New Roman" w:cs="Times New Roman"/>
          <w:sz w:val="36"/>
          <w:szCs w:val="36"/>
        </w:rPr>
      </w:pPr>
      <w:r w:rsidRPr="00082792">
        <w:rPr>
          <w:rFonts w:ascii="Times New Roman" w:hAnsi="Times New Roman" w:cs="Times New Roman"/>
          <w:sz w:val="36"/>
          <w:szCs w:val="36"/>
        </w:rPr>
        <w:t>To enhance employee performance and development, the organization should focus on the following areas:</w:t>
      </w:r>
    </w:p>
    <w:p w14:paraId="33789A66" w14:textId="77777777" w:rsidR="00082792" w:rsidRPr="00082792" w:rsidRDefault="00082792" w:rsidP="00082792">
      <w:pPr>
        <w:pStyle w:val="ListParagraph"/>
        <w:numPr>
          <w:ilvl w:val="0"/>
          <w:numId w:val="8"/>
        </w:numPr>
        <w:jc w:val="both"/>
        <w:rPr>
          <w:rFonts w:ascii="Times New Roman" w:hAnsi="Times New Roman" w:cs="Times New Roman"/>
          <w:sz w:val="36"/>
          <w:szCs w:val="36"/>
        </w:rPr>
      </w:pPr>
      <w:r w:rsidRPr="00082792">
        <w:rPr>
          <w:rFonts w:ascii="Times New Roman" w:hAnsi="Times New Roman" w:cs="Times New Roman"/>
          <w:b/>
          <w:bCs/>
          <w:sz w:val="36"/>
          <w:szCs w:val="36"/>
        </w:rPr>
        <w:t>Training Effectiveness:</w:t>
      </w:r>
      <w:r w:rsidRPr="00082792">
        <w:rPr>
          <w:rFonts w:ascii="Times New Roman" w:hAnsi="Times New Roman" w:cs="Times New Roman"/>
          <w:sz w:val="36"/>
          <w:szCs w:val="36"/>
        </w:rPr>
        <w:t xml:space="preserve"> Develop more effective and tailored training programs, particularly for fields other than Marketing, to ensure all employees benefit equally.</w:t>
      </w:r>
    </w:p>
    <w:p w14:paraId="34C8132C" w14:textId="77777777" w:rsidR="00082792" w:rsidRPr="00082792" w:rsidRDefault="00082792" w:rsidP="00082792">
      <w:pPr>
        <w:pStyle w:val="ListParagraph"/>
        <w:numPr>
          <w:ilvl w:val="0"/>
          <w:numId w:val="8"/>
        </w:numPr>
        <w:jc w:val="both"/>
        <w:rPr>
          <w:rFonts w:ascii="Times New Roman" w:hAnsi="Times New Roman" w:cs="Times New Roman"/>
          <w:sz w:val="36"/>
          <w:szCs w:val="36"/>
        </w:rPr>
      </w:pPr>
      <w:r w:rsidRPr="00082792">
        <w:rPr>
          <w:rFonts w:ascii="Times New Roman" w:hAnsi="Times New Roman" w:cs="Times New Roman"/>
          <w:b/>
          <w:bCs/>
          <w:sz w:val="36"/>
          <w:szCs w:val="36"/>
        </w:rPr>
        <w:t xml:space="preserve">Promotion Criteria: </w:t>
      </w:r>
      <w:r w:rsidRPr="00082792">
        <w:rPr>
          <w:rFonts w:ascii="Times New Roman" w:hAnsi="Times New Roman" w:cs="Times New Roman"/>
          <w:sz w:val="36"/>
          <w:szCs w:val="36"/>
        </w:rPr>
        <w:t>Review and revise promotion criteria to ensure fair and timely promotions, especially for employees in Technical Degree and Human Resources fields.</w:t>
      </w:r>
    </w:p>
    <w:p w14:paraId="7A9449D6" w14:textId="77777777" w:rsidR="00082792" w:rsidRPr="00082792" w:rsidRDefault="00082792" w:rsidP="00082792">
      <w:pPr>
        <w:pStyle w:val="ListParagraph"/>
        <w:numPr>
          <w:ilvl w:val="0"/>
          <w:numId w:val="8"/>
        </w:numPr>
        <w:jc w:val="both"/>
        <w:rPr>
          <w:rFonts w:ascii="Times New Roman" w:hAnsi="Times New Roman" w:cs="Times New Roman"/>
          <w:b/>
          <w:bCs/>
          <w:sz w:val="36"/>
          <w:szCs w:val="36"/>
        </w:rPr>
      </w:pPr>
      <w:r w:rsidRPr="00082792">
        <w:rPr>
          <w:rFonts w:ascii="Times New Roman" w:hAnsi="Times New Roman" w:cs="Times New Roman"/>
          <w:b/>
          <w:bCs/>
          <w:sz w:val="36"/>
          <w:szCs w:val="36"/>
        </w:rPr>
        <w:t xml:space="preserve">Support for Continuous Learning: </w:t>
      </w:r>
      <w:r w:rsidRPr="00082792">
        <w:rPr>
          <w:rFonts w:ascii="Times New Roman" w:hAnsi="Times New Roman" w:cs="Times New Roman"/>
          <w:sz w:val="36"/>
          <w:szCs w:val="36"/>
        </w:rPr>
        <w:t>Increase support for continuous learning by encouraging and incentivizing employees to participate in more training sessions</w:t>
      </w:r>
      <w:r w:rsidRPr="00082792">
        <w:rPr>
          <w:rFonts w:ascii="Times New Roman" w:hAnsi="Times New Roman" w:cs="Times New Roman"/>
          <w:b/>
          <w:bCs/>
          <w:sz w:val="36"/>
          <w:szCs w:val="36"/>
        </w:rPr>
        <w:t>.</w:t>
      </w:r>
    </w:p>
    <w:p w14:paraId="2A13D54F" w14:textId="77777777" w:rsidR="0080613D" w:rsidRPr="0080613D" w:rsidRDefault="0080613D" w:rsidP="00082792">
      <w:pPr>
        <w:jc w:val="both"/>
        <w:rPr>
          <w:rFonts w:ascii="Times New Roman" w:hAnsi="Times New Roman" w:cs="Times New Roman"/>
          <w:sz w:val="36"/>
          <w:szCs w:val="36"/>
        </w:rPr>
      </w:pPr>
      <w:r w:rsidRPr="0080613D">
        <w:rPr>
          <w:rFonts w:ascii="Times New Roman" w:hAnsi="Times New Roman" w:cs="Times New Roman"/>
          <w:sz w:val="36"/>
          <w:szCs w:val="36"/>
        </w:rPr>
        <w:br w:type="page"/>
      </w:r>
    </w:p>
    <w:p w14:paraId="3B59EEE5" w14:textId="77777777" w:rsidR="0080613D" w:rsidRPr="0080613D" w:rsidRDefault="0080613D" w:rsidP="00082792">
      <w:pPr>
        <w:ind w:left="720"/>
        <w:jc w:val="center"/>
        <w:rPr>
          <w:rFonts w:ascii="Times New Roman" w:hAnsi="Times New Roman" w:cs="Times New Roman"/>
          <w:b/>
          <w:bCs/>
          <w:sz w:val="52"/>
          <w:szCs w:val="52"/>
        </w:rPr>
      </w:pPr>
      <w:r w:rsidRPr="0080613D">
        <w:rPr>
          <w:rFonts w:ascii="Times New Roman" w:hAnsi="Times New Roman" w:cs="Times New Roman"/>
          <w:b/>
          <w:bCs/>
          <w:sz w:val="52"/>
          <w:szCs w:val="52"/>
        </w:rPr>
        <w:lastRenderedPageBreak/>
        <w:t>Proposed Strategies</w:t>
      </w:r>
    </w:p>
    <w:p w14:paraId="59FF30A0" w14:textId="77777777" w:rsidR="0080613D" w:rsidRPr="0080613D" w:rsidRDefault="0080613D" w:rsidP="00082792">
      <w:pPr>
        <w:ind w:left="720"/>
        <w:jc w:val="both"/>
        <w:rPr>
          <w:rFonts w:ascii="Times New Roman" w:hAnsi="Times New Roman" w:cs="Times New Roman"/>
          <w:sz w:val="36"/>
          <w:szCs w:val="36"/>
        </w:rPr>
      </w:pPr>
    </w:p>
    <w:p w14:paraId="15C36E5F" w14:textId="4F88FF44" w:rsidR="00082792" w:rsidRPr="00082792" w:rsidRDefault="00082792" w:rsidP="00082792">
      <w:pPr>
        <w:ind w:left="720"/>
        <w:jc w:val="both"/>
        <w:rPr>
          <w:rFonts w:ascii="Times New Roman" w:hAnsi="Times New Roman" w:cs="Times New Roman"/>
          <w:sz w:val="36"/>
          <w:szCs w:val="36"/>
        </w:rPr>
      </w:pPr>
      <w:r>
        <w:rPr>
          <w:rFonts w:ascii="Times New Roman" w:hAnsi="Times New Roman" w:cs="Times New Roman"/>
          <w:sz w:val="36"/>
          <w:szCs w:val="36"/>
        </w:rPr>
        <w:t>T</w:t>
      </w:r>
      <w:r w:rsidRPr="00082792">
        <w:rPr>
          <w:rFonts w:ascii="Times New Roman" w:hAnsi="Times New Roman" w:cs="Times New Roman"/>
          <w:sz w:val="36"/>
          <w:szCs w:val="36"/>
        </w:rPr>
        <w:t>o address the identified areas for improvement, the following strategies are proposed:</w:t>
      </w:r>
    </w:p>
    <w:p w14:paraId="056DF2CE" w14:textId="77777777" w:rsidR="00082792" w:rsidRPr="00082792" w:rsidRDefault="00082792" w:rsidP="00082792">
      <w:pPr>
        <w:pStyle w:val="ListParagraph"/>
        <w:numPr>
          <w:ilvl w:val="0"/>
          <w:numId w:val="9"/>
        </w:numPr>
        <w:jc w:val="both"/>
        <w:rPr>
          <w:rFonts w:ascii="Times New Roman" w:hAnsi="Times New Roman" w:cs="Times New Roman"/>
          <w:sz w:val="36"/>
          <w:szCs w:val="36"/>
        </w:rPr>
      </w:pPr>
      <w:r w:rsidRPr="00082792">
        <w:rPr>
          <w:rFonts w:ascii="Times New Roman" w:hAnsi="Times New Roman" w:cs="Times New Roman"/>
          <w:b/>
          <w:bCs/>
          <w:sz w:val="36"/>
          <w:szCs w:val="36"/>
        </w:rPr>
        <w:t>Customized Training Programs:</w:t>
      </w:r>
      <w:r w:rsidRPr="00082792">
        <w:rPr>
          <w:rFonts w:ascii="Times New Roman" w:hAnsi="Times New Roman" w:cs="Times New Roman"/>
          <w:sz w:val="36"/>
          <w:szCs w:val="36"/>
        </w:rPr>
        <w:t xml:space="preserve"> Implement tailored training programs that address the specific needs of different education fields, thereby improving overall performance.</w:t>
      </w:r>
    </w:p>
    <w:p w14:paraId="66087677" w14:textId="77777777" w:rsidR="00082792" w:rsidRPr="00082792" w:rsidRDefault="00082792" w:rsidP="00082792">
      <w:pPr>
        <w:pStyle w:val="ListParagraph"/>
        <w:numPr>
          <w:ilvl w:val="0"/>
          <w:numId w:val="9"/>
        </w:numPr>
        <w:jc w:val="both"/>
        <w:rPr>
          <w:rFonts w:ascii="Times New Roman" w:hAnsi="Times New Roman" w:cs="Times New Roman"/>
          <w:sz w:val="36"/>
          <w:szCs w:val="36"/>
        </w:rPr>
      </w:pPr>
      <w:r w:rsidRPr="00082792">
        <w:rPr>
          <w:rFonts w:ascii="Times New Roman" w:hAnsi="Times New Roman" w:cs="Times New Roman"/>
          <w:b/>
          <w:bCs/>
          <w:sz w:val="36"/>
          <w:szCs w:val="36"/>
        </w:rPr>
        <w:t xml:space="preserve">Mentorship Programs: </w:t>
      </w:r>
      <w:r w:rsidRPr="00082792">
        <w:rPr>
          <w:rFonts w:ascii="Times New Roman" w:hAnsi="Times New Roman" w:cs="Times New Roman"/>
          <w:sz w:val="36"/>
          <w:szCs w:val="36"/>
        </w:rPr>
        <w:t>Establish mentorship programs to provide additional support and guidance to employees, particularly those in Technical Degree and Human Resources fields.</w:t>
      </w:r>
    </w:p>
    <w:p w14:paraId="6DB5A4D2" w14:textId="77777777" w:rsidR="00082792" w:rsidRPr="00082792" w:rsidRDefault="00082792" w:rsidP="00082792">
      <w:pPr>
        <w:pStyle w:val="ListParagraph"/>
        <w:numPr>
          <w:ilvl w:val="0"/>
          <w:numId w:val="9"/>
        </w:numPr>
        <w:jc w:val="both"/>
        <w:rPr>
          <w:rFonts w:ascii="Times New Roman" w:hAnsi="Times New Roman" w:cs="Times New Roman"/>
          <w:sz w:val="36"/>
          <w:szCs w:val="36"/>
        </w:rPr>
      </w:pPr>
      <w:r w:rsidRPr="00082792">
        <w:rPr>
          <w:rFonts w:ascii="Times New Roman" w:hAnsi="Times New Roman" w:cs="Times New Roman"/>
          <w:b/>
          <w:bCs/>
          <w:sz w:val="36"/>
          <w:szCs w:val="36"/>
        </w:rPr>
        <w:t xml:space="preserve">Regular Performance Reviews: </w:t>
      </w:r>
      <w:r w:rsidRPr="00082792">
        <w:rPr>
          <w:rFonts w:ascii="Times New Roman" w:hAnsi="Times New Roman" w:cs="Times New Roman"/>
          <w:sz w:val="36"/>
          <w:szCs w:val="36"/>
        </w:rPr>
        <w:t>Conduct regular performance reviews to provide feedback and clear pathways for promotion, thereby motivating employees and recognizing their achievements.</w:t>
      </w:r>
    </w:p>
    <w:p w14:paraId="6C80F436" w14:textId="77777777" w:rsidR="00082792" w:rsidRPr="00082792" w:rsidRDefault="00082792" w:rsidP="00082792">
      <w:pPr>
        <w:pStyle w:val="ListParagraph"/>
        <w:numPr>
          <w:ilvl w:val="0"/>
          <w:numId w:val="9"/>
        </w:numPr>
        <w:jc w:val="both"/>
        <w:rPr>
          <w:rFonts w:ascii="Times New Roman" w:hAnsi="Times New Roman" w:cs="Times New Roman"/>
          <w:sz w:val="36"/>
          <w:szCs w:val="36"/>
        </w:rPr>
      </w:pPr>
      <w:r w:rsidRPr="00082792">
        <w:rPr>
          <w:rFonts w:ascii="Times New Roman" w:hAnsi="Times New Roman" w:cs="Times New Roman"/>
          <w:b/>
          <w:bCs/>
          <w:sz w:val="36"/>
          <w:szCs w:val="36"/>
        </w:rPr>
        <w:t xml:space="preserve">Incentivize Training Participation: </w:t>
      </w:r>
      <w:r w:rsidRPr="00082792">
        <w:rPr>
          <w:rFonts w:ascii="Times New Roman" w:hAnsi="Times New Roman" w:cs="Times New Roman"/>
          <w:sz w:val="36"/>
          <w:szCs w:val="36"/>
        </w:rPr>
        <w:t>Offer incentives such as certifications, career advancement opportunities, or financial rewards to encourage employees to engage in more training sessions.</w:t>
      </w:r>
    </w:p>
    <w:p w14:paraId="2A25B96C" w14:textId="77777777" w:rsidR="00082792" w:rsidRPr="00082792" w:rsidRDefault="00082792" w:rsidP="00082792">
      <w:pPr>
        <w:ind w:left="720"/>
        <w:jc w:val="both"/>
        <w:rPr>
          <w:rFonts w:ascii="Times New Roman" w:hAnsi="Times New Roman" w:cs="Times New Roman"/>
          <w:sz w:val="36"/>
          <w:szCs w:val="36"/>
        </w:rPr>
      </w:pPr>
      <w:r w:rsidRPr="00082792">
        <w:rPr>
          <w:rFonts w:ascii="Times New Roman" w:hAnsi="Times New Roman" w:cs="Times New Roman"/>
          <w:sz w:val="36"/>
          <w:szCs w:val="36"/>
        </w:rPr>
        <w:t>By focusing on these areas and implementing these strategies, the organization can significantly enhance employee performance and development, leading to a more motivated and effective workforce.</w:t>
      </w:r>
    </w:p>
    <w:p w14:paraId="2E83C650" w14:textId="77777777" w:rsidR="0080613D" w:rsidRPr="0080613D" w:rsidRDefault="0080613D" w:rsidP="00082792">
      <w:pPr>
        <w:ind w:left="720"/>
        <w:jc w:val="both"/>
        <w:rPr>
          <w:rFonts w:ascii="Times New Roman" w:hAnsi="Times New Roman" w:cs="Times New Roman"/>
          <w:sz w:val="36"/>
          <w:szCs w:val="36"/>
        </w:rPr>
      </w:pPr>
    </w:p>
    <w:p w14:paraId="423CD1F0" w14:textId="77777777" w:rsidR="00D569AC" w:rsidRPr="0080613D" w:rsidRDefault="00D569AC" w:rsidP="00082792">
      <w:pPr>
        <w:jc w:val="both"/>
        <w:rPr>
          <w:rFonts w:ascii="Times New Roman" w:hAnsi="Times New Roman" w:cs="Times New Roman"/>
          <w:sz w:val="36"/>
          <w:szCs w:val="36"/>
        </w:rPr>
      </w:pPr>
    </w:p>
    <w:sectPr w:rsidR="00D569AC" w:rsidRPr="0080613D" w:rsidSect="00934E4C">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7F0D"/>
    <w:multiLevelType w:val="multilevel"/>
    <w:tmpl w:val="8196B9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E2A27"/>
    <w:multiLevelType w:val="multilevel"/>
    <w:tmpl w:val="8196B9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55987"/>
    <w:multiLevelType w:val="multilevel"/>
    <w:tmpl w:val="BCE2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04CAC"/>
    <w:multiLevelType w:val="hybridMultilevel"/>
    <w:tmpl w:val="1AA2430A"/>
    <w:lvl w:ilvl="0" w:tplc="06BCB4C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1352B9"/>
    <w:multiLevelType w:val="hybridMultilevel"/>
    <w:tmpl w:val="34D68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232F6F"/>
    <w:multiLevelType w:val="hybridMultilevel"/>
    <w:tmpl w:val="FA063E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090758"/>
    <w:multiLevelType w:val="multilevel"/>
    <w:tmpl w:val="CA3C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81D0E"/>
    <w:multiLevelType w:val="multilevel"/>
    <w:tmpl w:val="BC68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A87542"/>
    <w:multiLevelType w:val="hybridMultilevel"/>
    <w:tmpl w:val="7EA89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893372">
    <w:abstractNumId w:val="3"/>
  </w:num>
  <w:num w:numId="2" w16cid:durableId="104929394">
    <w:abstractNumId w:val="2"/>
  </w:num>
  <w:num w:numId="3" w16cid:durableId="2147161256">
    <w:abstractNumId w:val="7"/>
  </w:num>
  <w:num w:numId="4" w16cid:durableId="1790003763">
    <w:abstractNumId w:val="6"/>
  </w:num>
  <w:num w:numId="5" w16cid:durableId="1976835089">
    <w:abstractNumId w:val="8"/>
  </w:num>
  <w:num w:numId="6" w16cid:durableId="1715615788">
    <w:abstractNumId w:val="1"/>
  </w:num>
  <w:num w:numId="7" w16cid:durableId="2037802884">
    <w:abstractNumId w:val="0"/>
  </w:num>
  <w:num w:numId="8" w16cid:durableId="194738188">
    <w:abstractNumId w:val="4"/>
  </w:num>
  <w:num w:numId="9" w16cid:durableId="183456905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USPAL SINGHA">
    <w15:presenceInfo w15:providerId="AD" w15:userId="S::puspal.singha@s.amity.edu::11d1ce67-aa5e-4d45-ae70-0e6b807aed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4C"/>
    <w:rsid w:val="00081A20"/>
    <w:rsid w:val="00082792"/>
    <w:rsid w:val="001654AC"/>
    <w:rsid w:val="001B07A7"/>
    <w:rsid w:val="004072B9"/>
    <w:rsid w:val="0063195B"/>
    <w:rsid w:val="00704B85"/>
    <w:rsid w:val="00793265"/>
    <w:rsid w:val="0080613D"/>
    <w:rsid w:val="00934E4C"/>
    <w:rsid w:val="00A16072"/>
    <w:rsid w:val="00B410F9"/>
    <w:rsid w:val="00D569AC"/>
    <w:rsid w:val="00F7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B154"/>
  <w15:chartTrackingRefBased/>
  <w15:docId w15:val="{1230D288-D7D9-4C93-8B9E-E3AA5DF6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E4C"/>
    <w:rPr>
      <w:rFonts w:eastAsiaTheme="majorEastAsia" w:cstheme="majorBidi"/>
      <w:color w:val="272727" w:themeColor="text1" w:themeTint="D8"/>
    </w:rPr>
  </w:style>
  <w:style w:type="paragraph" w:styleId="Title">
    <w:name w:val="Title"/>
    <w:basedOn w:val="Normal"/>
    <w:next w:val="Normal"/>
    <w:link w:val="TitleChar"/>
    <w:uiPriority w:val="10"/>
    <w:qFormat/>
    <w:rsid w:val="00934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E4C"/>
    <w:pPr>
      <w:spacing w:before="160"/>
      <w:jc w:val="center"/>
    </w:pPr>
    <w:rPr>
      <w:i/>
      <w:iCs/>
      <w:color w:val="404040" w:themeColor="text1" w:themeTint="BF"/>
    </w:rPr>
  </w:style>
  <w:style w:type="character" w:customStyle="1" w:styleId="QuoteChar">
    <w:name w:val="Quote Char"/>
    <w:basedOn w:val="DefaultParagraphFont"/>
    <w:link w:val="Quote"/>
    <w:uiPriority w:val="29"/>
    <w:rsid w:val="00934E4C"/>
    <w:rPr>
      <w:i/>
      <w:iCs/>
      <w:color w:val="404040" w:themeColor="text1" w:themeTint="BF"/>
    </w:rPr>
  </w:style>
  <w:style w:type="paragraph" w:styleId="ListParagraph">
    <w:name w:val="List Paragraph"/>
    <w:basedOn w:val="Normal"/>
    <w:uiPriority w:val="34"/>
    <w:qFormat/>
    <w:rsid w:val="00934E4C"/>
    <w:pPr>
      <w:ind w:left="720"/>
      <w:contextualSpacing/>
    </w:pPr>
  </w:style>
  <w:style w:type="character" w:styleId="IntenseEmphasis">
    <w:name w:val="Intense Emphasis"/>
    <w:basedOn w:val="DefaultParagraphFont"/>
    <w:uiPriority w:val="21"/>
    <w:qFormat/>
    <w:rsid w:val="00934E4C"/>
    <w:rPr>
      <w:i/>
      <w:iCs/>
      <w:color w:val="0F4761" w:themeColor="accent1" w:themeShade="BF"/>
    </w:rPr>
  </w:style>
  <w:style w:type="paragraph" w:styleId="IntenseQuote">
    <w:name w:val="Intense Quote"/>
    <w:basedOn w:val="Normal"/>
    <w:next w:val="Normal"/>
    <w:link w:val="IntenseQuoteChar"/>
    <w:uiPriority w:val="30"/>
    <w:qFormat/>
    <w:rsid w:val="00934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E4C"/>
    <w:rPr>
      <w:i/>
      <w:iCs/>
      <w:color w:val="0F4761" w:themeColor="accent1" w:themeShade="BF"/>
    </w:rPr>
  </w:style>
  <w:style w:type="character" w:styleId="IntenseReference">
    <w:name w:val="Intense Reference"/>
    <w:basedOn w:val="DefaultParagraphFont"/>
    <w:uiPriority w:val="32"/>
    <w:qFormat/>
    <w:rsid w:val="00934E4C"/>
    <w:rPr>
      <w:b/>
      <w:bCs/>
      <w:smallCaps/>
      <w:color w:val="0F4761" w:themeColor="accent1" w:themeShade="BF"/>
      <w:spacing w:val="5"/>
    </w:rPr>
  </w:style>
  <w:style w:type="paragraph" w:styleId="Revision">
    <w:name w:val="Revision"/>
    <w:hidden/>
    <w:uiPriority w:val="99"/>
    <w:semiHidden/>
    <w:rsid w:val="00D569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2895">
      <w:bodyDiv w:val="1"/>
      <w:marLeft w:val="0"/>
      <w:marRight w:val="0"/>
      <w:marTop w:val="0"/>
      <w:marBottom w:val="0"/>
      <w:divBdr>
        <w:top w:val="none" w:sz="0" w:space="0" w:color="auto"/>
        <w:left w:val="none" w:sz="0" w:space="0" w:color="auto"/>
        <w:bottom w:val="none" w:sz="0" w:space="0" w:color="auto"/>
        <w:right w:val="none" w:sz="0" w:space="0" w:color="auto"/>
      </w:divBdr>
    </w:div>
    <w:div w:id="435297717">
      <w:bodyDiv w:val="1"/>
      <w:marLeft w:val="0"/>
      <w:marRight w:val="0"/>
      <w:marTop w:val="0"/>
      <w:marBottom w:val="0"/>
      <w:divBdr>
        <w:top w:val="none" w:sz="0" w:space="0" w:color="auto"/>
        <w:left w:val="none" w:sz="0" w:space="0" w:color="auto"/>
        <w:bottom w:val="none" w:sz="0" w:space="0" w:color="auto"/>
        <w:right w:val="none" w:sz="0" w:space="0" w:color="auto"/>
      </w:divBdr>
    </w:div>
    <w:div w:id="496045204">
      <w:bodyDiv w:val="1"/>
      <w:marLeft w:val="0"/>
      <w:marRight w:val="0"/>
      <w:marTop w:val="0"/>
      <w:marBottom w:val="0"/>
      <w:divBdr>
        <w:top w:val="none" w:sz="0" w:space="0" w:color="auto"/>
        <w:left w:val="none" w:sz="0" w:space="0" w:color="auto"/>
        <w:bottom w:val="none" w:sz="0" w:space="0" w:color="auto"/>
        <w:right w:val="none" w:sz="0" w:space="0" w:color="auto"/>
      </w:divBdr>
    </w:div>
    <w:div w:id="619146170">
      <w:bodyDiv w:val="1"/>
      <w:marLeft w:val="0"/>
      <w:marRight w:val="0"/>
      <w:marTop w:val="0"/>
      <w:marBottom w:val="0"/>
      <w:divBdr>
        <w:top w:val="none" w:sz="0" w:space="0" w:color="auto"/>
        <w:left w:val="none" w:sz="0" w:space="0" w:color="auto"/>
        <w:bottom w:val="none" w:sz="0" w:space="0" w:color="auto"/>
        <w:right w:val="none" w:sz="0" w:space="0" w:color="auto"/>
      </w:divBdr>
    </w:div>
    <w:div w:id="738554994">
      <w:bodyDiv w:val="1"/>
      <w:marLeft w:val="0"/>
      <w:marRight w:val="0"/>
      <w:marTop w:val="0"/>
      <w:marBottom w:val="0"/>
      <w:divBdr>
        <w:top w:val="none" w:sz="0" w:space="0" w:color="auto"/>
        <w:left w:val="none" w:sz="0" w:space="0" w:color="auto"/>
        <w:bottom w:val="none" w:sz="0" w:space="0" w:color="auto"/>
        <w:right w:val="none" w:sz="0" w:space="0" w:color="auto"/>
      </w:divBdr>
    </w:div>
    <w:div w:id="852837722">
      <w:bodyDiv w:val="1"/>
      <w:marLeft w:val="0"/>
      <w:marRight w:val="0"/>
      <w:marTop w:val="0"/>
      <w:marBottom w:val="0"/>
      <w:divBdr>
        <w:top w:val="none" w:sz="0" w:space="0" w:color="auto"/>
        <w:left w:val="none" w:sz="0" w:space="0" w:color="auto"/>
        <w:bottom w:val="none" w:sz="0" w:space="0" w:color="auto"/>
        <w:right w:val="none" w:sz="0" w:space="0" w:color="auto"/>
      </w:divBdr>
    </w:div>
    <w:div w:id="874468492">
      <w:bodyDiv w:val="1"/>
      <w:marLeft w:val="0"/>
      <w:marRight w:val="0"/>
      <w:marTop w:val="0"/>
      <w:marBottom w:val="0"/>
      <w:divBdr>
        <w:top w:val="none" w:sz="0" w:space="0" w:color="auto"/>
        <w:left w:val="none" w:sz="0" w:space="0" w:color="auto"/>
        <w:bottom w:val="none" w:sz="0" w:space="0" w:color="auto"/>
        <w:right w:val="none" w:sz="0" w:space="0" w:color="auto"/>
      </w:divBdr>
    </w:div>
    <w:div w:id="933587125">
      <w:bodyDiv w:val="1"/>
      <w:marLeft w:val="0"/>
      <w:marRight w:val="0"/>
      <w:marTop w:val="0"/>
      <w:marBottom w:val="0"/>
      <w:divBdr>
        <w:top w:val="none" w:sz="0" w:space="0" w:color="auto"/>
        <w:left w:val="none" w:sz="0" w:space="0" w:color="auto"/>
        <w:bottom w:val="none" w:sz="0" w:space="0" w:color="auto"/>
        <w:right w:val="none" w:sz="0" w:space="0" w:color="auto"/>
      </w:divBdr>
    </w:div>
    <w:div w:id="934827880">
      <w:bodyDiv w:val="1"/>
      <w:marLeft w:val="0"/>
      <w:marRight w:val="0"/>
      <w:marTop w:val="0"/>
      <w:marBottom w:val="0"/>
      <w:divBdr>
        <w:top w:val="none" w:sz="0" w:space="0" w:color="auto"/>
        <w:left w:val="none" w:sz="0" w:space="0" w:color="auto"/>
        <w:bottom w:val="none" w:sz="0" w:space="0" w:color="auto"/>
        <w:right w:val="none" w:sz="0" w:space="0" w:color="auto"/>
      </w:divBdr>
    </w:div>
    <w:div w:id="1037774872">
      <w:bodyDiv w:val="1"/>
      <w:marLeft w:val="0"/>
      <w:marRight w:val="0"/>
      <w:marTop w:val="0"/>
      <w:marBottom w:val="0"/>
      <w:divBdr>
        <w:top w:val="none" w:sz="0" w:space="0" w:color="auto"/>
        <w:left w:val="none" w:sz="0" w:space="0" w:color="auto"/>
        <w:bottom w:val="none" w:sz="0" w:space="0" w:color="auto"/>
        <w:right w:val="none" w:sz="0" w:space="0" w:color="auto"/>
      </w:divBdr>
    </w:div>
    <w:div w:id="1078943440">
      <w:bodyDiv w:val="1"/>
      <w:marLeft w:val="0"/>
      <w:marRight w:val="0"/>
      <w:marTop w:val="0"/>
      <w:marBottom w:val="0"/>
      <w:divBdr>
        <w:top w:val="none" w:sz="0" w:space="0" w:color="auto"/>
        <w:left w:val="none" w:sz="0" w:space="0" w:color="auto"/>
        <w:bottom w:val="none" w:sz="0" w:space="0" w:color="auto"/>
        <w:right w:val="none" w:sz="0" w:space="0" w:color="auto"/>
      </w:divBdr>
    </w:div>
    <w:div w:id="1280801051">
      <w:bodyDiv w:val="1"/>
      <w:marLeft w:val="0"/>
      <w:marRight w:val="0"/>
      <w:marTop w:val="0"/>
      <w:marBottom w:val="0"/>
      <w:divBdr>
        <w:top w:val="none" w:sz="0" w:space="0" w:color="auto"/>
        <w:left w:val="none" w:sz="0" w:space="0" w:color="auto"/>
        <w:bottom w:val="none" w:sz="0" w:space="0" w:color="auto"/>
        <w:right w:val="none" w:sz="0" w:space="0" w:color="auto"/>
      </w:divBdr>
    </w:div>
    <w:div w:id="1319844801">
      <w:bodyDiv w:val="1"/>
      <w:marLeft w:val="0"/>
      <w:marRight w:val="0"/>
      <w:marTop w:val="0"/>
      <w:marBottom w:val="0"/>
      <w:divBdr>
        <w:top w:val="none" w:sz="0" w:space="0" w:color="auto"/>
        <w:left w:val="none" w:sz="0" w:space="0" w:color="auto"/>
        <w:bottom w:val="none" w:sz="0" w:space="0" w:color="auto"/>
        <w:right w:val="none" w:sz="0" w:space="0" w:color="auto"/>
      </w:divBdr>
    </w:div>
    <w:div w:id="1368094836">
      <w:bodyDiv w:val="1"/>
      <w:marLeft w:val="0"/>
      <w:marRight w:val="0"/>
      <w:marTop w:val="0"/>
      <w:marBottom w:val="0"/>
      <w:divBdr>
        <w:top w:val="none" w:sz="0" w:space="0" w:color="auto"/>
        <w:left w:val="none" w:sz="0" w:space="0" w:color="auto"/>
        <w:bottom w:val="none" w:sz="0" w:space="0" w:color="auto"/>
        <w:right w:val="none" w:sz="0" w:space="0" w:color="auto"/>
      </w:divBdr>
    </w:div>
    <w:div w:id="1384519585">
      <w:bodyDiv w:val="1"/>
      <w:marLeft w:val="0"/>
      <w:marRight w:val="0"/>
      <w:marTop w:val="0"/>
      <w:marBottom w:val="0"/>
      <w:divBdr>
        <w:top w:val="none" w:sz="0" w:space="0" w:color="auto"/>
        <w:left w:val="none" w:sz="0" w:space="0" w:color="auto"/>
        <w:bottom w:val="none" w:sz="0" w:space="0" w:color="auto"/>
        <w:right w:val="none" w:sz="0" w:space="0" w:color="auto"/>
      </w:divBdr>
    </w:div>
    <w:div w:id="1520312755">
      <w:bodyDiv w:val="1"/>
      <w:marLeft w:val="0"/>
      <w:marRight w:val="0"/>
      <w:marTop w:val="0"/>
      <w:marBottom w:val="0"/>
      <w:divBdr>
        <w:top w:val="none" w:sz="0" w:space="0" w:color="auto"/>
        <w:left w:val="none" w:sz="0" w:space="0" w:color="auto"/>
        <w:bottom w:val="none" w:sz="0" w:space="0" w:color="auto"/>
        <w:right w:val="none" w:sz="0" w:space="0" w:color="auto"/>
      </w:divBdr>
    </w:div>
    <w:div w:id="1659839395">
      <w:bodyDiv w:val="1"/>
      <w:marLeft w:val="0"/>
      <w:marRight w:val="0"/>
      <w:marTop w:val="0"/>
      <w:marBottom w:val="0"/>
      <w:divBdr>
        <w:top w:val="none" w:sz="0" w:space="0" w:color="auto"/>
        <w:left w:val="none" w:sz="0" w:space="0" w:color="auto"/>
        <w:bottom w:val="none" w:sz="0" w:space="0" w:color="auto"/>
        <w:right w:val="none" w:sz="0" w:space="0" w:color="auto"/>
      </w:divBdr>
    </w:div>
    <w:div w:id="1698196575">
      <w:bodyDiv w:val="1"/>
      <w:marLeft w:val="0"/>
      <w:marRight w:val="0"/>
      <w:marTop w:val="0"/>
      <w:marBottom w:val="0"/>
      <w:divBdr>
        <w:top w:val="none" w:sz="0" w:space="0" w:color="auto"/>
        <w:left w:val="none" w:sz="0" w:space="0" w:color="auto"/>
        <w:bottom w:val="none" w:sz="0" w:space="0" w:color="auto"/>
        <w:right w:val="none" w:sz="0" w:space="0" w:color="auto"/>
      </w:divBdr>
    </w:div>
    <w:div w:id="1996302900">
      <w:bodyDiv w:val="1"/>
      <w:marLeft w:val="0"/>
      <w:marRight w:val="0"/>
      <w:marTop w:val="0"/>
      <w:marBottom w:val="0"/>
      <w:divBdr>
        <w:top w:val="none" w:sz="0" w:space="0" w:color="auto"/>
        <w:left w:val="none" w:sz="0" w:space="0" w:color="auto"/>
        <w:bottom w:val="none" w:sz="0" w:space="0" w:color="auto"/>
        <w:right w:val="none" w:sz="0" w:space="0" w:color="auto"/>
      </w:divBdr>
    </w:div>
    <w:div w:id="2025158936">
      <w:bodyDiv w:val="1"/>
      <w:marLeft w:val="0"/>
      <w:marRight w:val="0"/>
      <w:marTop w:val="0"/>
      <w:marBottom w:val="0"/>
      <w:divBdr>
        <w:top w:val="none" w:sz="0" w:space="0" w:color="auto"/>
        <w:left w:val="none" w:sz="0" w:space="0" w:color="auto"/>
        <w:bottom w:val="none" w:sz="0" w:space="0" w:color="auto"/>
        <w:right w:val="none" w:sz="0" w:space="0" w:color="auto"/>
      </w:divBdr>
    </w:div>
    <w:div w:id="2102994031">
      <w:bodyDiv w:val="1"/>
      <w:marLeft w:val="0"/>
      <w:marRight w:val="0"/>
      <w:marTop w:val="0"/>
      <w:marBottom w:val="0"/>
      <w:divBdr>
        <w:top w:val="none" w:sz="0" w:space="0" w:color="auto"/>
        <w:left w:val="none" w:sz="0" w:space="0" w:color="auto"/>
        <w:bottom w:val="none" w:sz="0" w:space="0" w:color="auto"/>
        <w:right w:val="none" w:sz="0" w:space="0" w:color="auto"/>
      </w:divBdr>
    </w:div>
    <w:div w:id="21303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PUSPAL SINGHA</dc:creator>
  <cp:keywords/>
  <dc:description/>
  <cp:lastModifiedBy>PUSPAL SINGHA</cp:lastModifiedBy>
  <cp:revision>4</cp:revision>
  <dcterms:created xsi:type="dcterms:W3CDTF">2024-07-06T17:46:00Z</dcterms:created>
  <dcterms:modified xsi:type="dcterms:W3CDTF">2024-07-12T18:49:00Z</dcterms:modified>
</cp:coreProperties>
</file>